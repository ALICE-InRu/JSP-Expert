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198" w:rsidRDefault="00E24198" w:rsidP="00E24198">
      <w:pPr>
        <w:pStyle w:val="Heading1"/>
      </w:pPr>
      <w:bookmarkStart w:id="0" w:name="_GoBack"/>
      <w:bookmarkEnd w:id="0"/>
      <w:r>
        <w:t>Discovering dispatching rules from data using imitation learning</w:t>
      </w:r>
    </w:p>
    <w:p w:rsidR="00E24198" w:rsidRDefault="00E24198" w:rsidP="00E24198">
      <w:pPr>
        <w:pStyle w:val="Heading2"/>
      </w:pPr>
      <w:r>
        <w:t>Case study for the job-shop problem</w:t>
      </w:r>
    </w:p>
    <w:p w:rsidR="00E24198" w:rsidRDefault="00E24198"/>
    <w:p w:rsidR="00E24198" w:rsidRDefault="00E24198">
      <w:pPr>
        <w:sectPr w:rsidR="00E24198">
          <w:pgSz w:w="11906" w:h="16838"/>
          <w:pgMar w:top="1417" w:right="1417" w:bottom="1417" w:left="1417" w:header="708" w:footer="708" w:gutter="0"/>
          <w:cols w:space="708"/>
          <w:docGrid w:linePitch="360"/>
        </w:sectPr>
      </w:pPr>
    </w:p>
    <w:p w:rsidR="00F74B31" w:rsidRDefault="00E24198">
      <w:r w:rsidRPr="00E24198">
        <w:rPr>
          <w:b/>
        </w:rPr>
        <w:t>Abstract</w:t>
      </w:r>
      <w:r>
        <w:t xml:space="preserve"> Recent efforts to creating dispatching rules have focused on direct search methods and learning from scheduling data. This paper will examine the latter approach and present a systematic approach for doing so effectively. The key to learning an effective dispatching rule is through the careful construction of the training data</w:t>
      </w:r>
      <w:proofErr w:type="gramStart"/>
      <w:r>
        <w:t xml:space="preserve">, </w:t>
      </w:r>
      <w:proofErr w:type="gramEnd"/>
      <m:oMath>
        <m:r>
          <w:rPr>
            <w:rFonts w:ascii="Cambria Math" w:hAnsi="Cambria Math"/>
          </w:rPr>
          <m:t>{</m:t>
        </m:r>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r>
          <w:rPr>
            <w:rFonts w:ascii="Cambria Math" w:hAnsi="Cambria Math"/>
          </w:rPr>
          <m:t>(k),</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(k)</m:t>
        </m:r>
        <m:sSubSup>
          <m:sSubSupPr>
            <m:ctrlPr>
              <w:rPr>
                <w:rFonts w:ascii="Cambria Math" w:hAnsi="Cambria Math"/>
              </w:rPr>
            </m:ctrlPr>
          </m:sSubSupPr>
          <m:e>
            <m:r>
              <w:rPr>
                <w:rFonts w:ascii="Cambria Math" w:hAnsi="Cambria Math"/>
              </w:rPr>
              <m:t>}</m:t>
            </m:r>
          </m:e>
          <m:sub>
            <m:r>
              <w:rPr>
                <w:rFonts w:ascii="Cambria Math" w:hAnsi="Cambria Math"/>
              </w:rPr>
              <m:t>k=1</m:t>
            </m:r>
          </m:sub>
          <m:sup>
            <m:r>
              <w:rPr>
                <w:rFonts w:ascii="Cambria Math" w:hAnsi="Cambria Math"/>
              </w:rPr>
              <m:t>K</m:t>
            </m:r>
          </m:sup>
        </m:sSubSup>
        <m:r>
          <w:rPr>
            <w:rFonts w:ascii="Cambria Math" w:hAnsi="Cambria Math"/>
          </w:rPr>
          <m:t>∈</m:t>
        </m:r>
        <m:r>
          <m:rPr>
            <m:scr m:val="script"/>
            <m:sty m:val="p"/>
          </m:rPr>
          <w:rPr>
            <w:rFonts w:ascii="Cambria Math" w:hAnsi="Cambria Math"/>
          </w:rPr>
          <m:t>D</m:t>
        </m:r>
      </m:oMath>
      <w:r>
        <w:t xml:space="preserve">, where: </w:t>
      </w:r>
      <w:proofErr w:type="spellStart"/>
      <w:r w:rsidRPr="00E24198">
        <w:rPr>
          <w:i/>
        </w:rPr>
        <w:t>i</w:t>
      </w:r>
      <w:proofErr w:type="spellEnd"/>
      <w:r w:rsidRPr="00E24198">
        <w:rPr>
          <w:i/>
        </w:rPr>
        <w:t>)</w:t>
      </w:r>
      <w:r>
        <w:t xml:space="preserve"> features of partially constructed schedules </w:t>
      </w:r>
      <m:oMath>
        <m:sSub>
          <m:sSubPr>
            <m:ctrlPr>
              <w:rPr>
                <w:rFonts w:ascii="Cambria Math" w:hAnsi="Cambria Math"/>
              </w:rPr>
            </m:ctrlPr>
          </m:sSubPr>
          <m:e>
            <m:acc>
              <m:accPr>
                <m:chr m:val="⃗"/>
                <m:ctrlPr>
                  <w:rPr>
                    <w:rFonts w:ascii="Cambria Math" w:hAnsi="Cambria Math"/>
                  </w:rPr>
                </m:ctrlPr>
              </m:accPr>
              <m:e>
                <m:r>
                  <w:rPr>
                    <w:rFonts w:ascii="Cambria Math" w:hAnsi="Cambria Math"/>
                  </w:rPr>
                  <m:t>x</m:t>
                </m:r>
              </m:e>
            </m:acc>
          </m:e>
          <m:sub>
            <m:r>
              <w:rPr>
                <w:rFonts w:ascii="Cambria Math" w:hAnsi="Cambria Math"/>
              </w:rPr>
              <m:t>i</m:t>
            </m:r>
          </m:sub>
        </m:sSub>
      </m:oMath>
      <w:r>
        <w:t xml:space="preserve"> should necessarily reflect the induced data distribution </w:t>
      </w:r>
      <m:oMath>
        <m:r>
          <m:rPr>
            <m:scr m:val="script"/>
            <m:sty m:val="p"/>
          </m:rPr>
          <w:rPr>
            <w:rFonts w:ascii="Cambria Math" w:hAnsi="Cambria Math"/>
          </w:rPr>
          <m:t>D</m:t>
        </m:r>
      </m:oMath>
      <w:r>
        <w:t xml:space="preserve"> for when the rule is applied. This is achieved by updating the learned model in an active imitation learning fashion; </w:t>
      </w:r>
      <w:r w:rsidRPr="00E24198">
        <w:rPr>
          <w:i/>
        </w:rPr>
        <w:t>ii)</w:t>
      </w:r>
      <w:r>
        <w:t xml:space="preserve">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is labelled optimally using a MIP solver, and </w:t>
      </w:r>
      <w:r>
        <w:rPr>
          <w:i/>
        </w:rPr>
        <w:t>iii)</w:t>
      </w:r>
      <w:r>
        <w:t xml:space="preserve"> data needs to be balanced, as the set is unbalanced w.r.t. dispatching </w:t>
      </w:r>
      <w:proofErr w:type="gramStart"/>
      <w:r>
        <w:t xml:space="preserve">step </w:t>
      </w:r>
      <w:proofErr w:type="gramEnd"/>
      <m:oMath>
        <m:r>
          <w:rPr>
            <w:rFonts w:ascii="Cambria Math" w:hAnsi="Cambria Math"/>
          </w:rPr>
          <m:t>k</m:t>
        </m:r>
      </m:oMath>
      <w:r>
        <w:rPr>
          <w:rFonts w:eastAsiaTheme="minorEastAsia"/>
        </w:rPr>
        <w:t>.</w:t>
      </w:r>
    </w:p>
    <w:p w:rsidR="00F74B31" w:rsidRDefault="00E24198">
      <w:r>
        <w:t>When querying an optimal policy, there is an abundance of valuable information that can be utilised for learning new dispatching rules. For instance, it’s possible to seek out when the scheduling process is most susceptible to failure. Generally stepwise optimality (or training accuracy) will imply good end performance, here minimising the makespan. However, as the impact of suboptimal moves is not fully understood, the labelling must be adjusted for its intended trajectory.</w:t>
      </w:r>
    </w:p>
    <w:p w:rsidR="00F74B31" w:rsidRDefault="00E24198">
      <w:r>
        <w:t>Using the guidelines set by the framework the design of custom dispatching rules, for one’s particular scheduling application, will be more effective. In the study presented three different distributions of the job-shop will be considered. The machine learning approach considered is based on preference learning, which learns what post decision state is preferable to another. However, alternative learning methods may be applied to the training data generated.</w:t>
      </w:r>
    </w:p>
    <w:p w:rsidR="00F74B31" w:rsidRDefault="00710478" w:rsidP="00710478">
      <w:pPr>
        <w:pStyle w:val="Heading3"/>
      </w:pPr>
      <w:bookmarkStart w:id="1" w:name="sec:introduction"/>
      <w:r>
        <w:t xml:space="preserve">1 </w:t>
      </w:r>
      <w:r w:rsidR="00E24198">
        <w:t>Introduction</w:t>
      </w:r>
    </w:p>
    <w:bookmarkEnd w:id="1"/>
    <w:p w:rsidR="00F74B31" w:rsidRDefault="00E24198">
      <w:r>
        <w:t>Hand crafting heuristics for scheduling is an ad-hoc approach to finding approximate solutions to problems. The practice is time-consuming and its performance can even vary dramatically between different problem instances. The aim of this work is to increase our understanding of this process. In particular the learning of new problem specific priority dispatching rules (DR) will be addressed for a subclass of scheduling problems known as the job-shop scheduling problem (JSP).</w:t>
      </w:r>
    </w:p>
    <w:p w:rsidR="00F74B31" w:rsidRDefault="00E24198">
      <w:r>
        <w:t xml:space="preserve">A recent editorial of the state-of-the-art approaches @Chen13 in advanced dispatching rules for large-scale manufacturing systems reminds us that: ... most traditional dispatching rules are based on historical data. With the emergence of data mining and on-line analytic processing, dispatching rules can now take predictive information into account. The importance of automated discovery of dispatching rules was also emphasised by @Monch13. Data for learning can also be generated using a known heuristic on a set of problem instances. Such an approach is taken in @Siggi05 for single-machine where a decision tree is learned from the data to have similar logic to the guiding dispatching rule. However, the learned method cannot outperform the original dispatching rule used for the data generation. This drawback is confronted in @Malik08 [@Russell09; @Siggi10] by using an optimal scheduler or policy, computed off-line. The resulting dispatching rules, as decision trees, gave significantly better schedules than using popular heuristics in that field, and a lower worst-case factor from optimality. Although, </w:t>
      </w:r>
      <w:r>
        <w:lastRenderedPageBreak/>
        <w:t>using optimal policies for creating training data gives vital information on how to learn good scheduling rules an experimental study will show that this is not sufficient. Once these rules make a suboptimal dispatch then they are in uncharted territory and its effects are relatively unknown. This work will illustrate the sensitivity of learned dispatching rule’s performance on the way the training data is sampled. For this purpose, JSP is used as a case study to illustrate a methodology for generating meaningful training data, which can be successfully learned using preference-based imitation learning (IL).</w:t>
      </w:r>
    </w:p>
    <w:p w:rsidR="00F74B31" w:rsidRDefault="00E24198">
      <w:r>
        <w:t>The competing alternative to learning dispatching rules from data would be to search the dispatching rule space directly. The prevalent approach in this case would be using an evolutionary algorithm, such as genetic programming (GP). The predominant approach in hyper-heuristics is a framework of creating new heuristics from a set of predefined heuristics via genetic algorithm optimisation @Burke10. Adopting a two-stage hyper-heuristic approach to generate a set of machine-specific DRs for dynamic job-shop, @Pickardt2013 used genetic programming (GP) to evolve CDRs from basic features, along with evolutionary algorithm to assign a CDR to a specific machine. The problem space consists of job-shops in semiconductor manufacturing, with additional shop constraints, as machines are grouped to similar work centres, which can have different set-up time, workload, etc. In fact, the GP emphasised on efficiently dispatching on the work centres with set-up requirements and batching capabilities, which are rules that are non-trivial to determine manually.</w:t>
      </w:r>
    </w:p>
    <w:p w:rsidR="00F74B31" w:rsidRDefault="00E24198">
      <w:r>
        <w:t xml:space="preserve">With meta heuristics one can use existing DRs, and use for example portfolio-based algorithm selection @Rice76 [@Gomes01; @Xu07], either based on a single instance or class of instances to determine which DR to choose from. Implementing ant colony optimisation to select the best DR from a selection of nine DRs for JSP, experiments from @Korytkowski13 showed that the choice of DR do affect the results and that for all performance measures considered. They showed that it was better to have a all the DRs to choose from rather than just a single DR at a time. A simpler and more straightforward way to automate selection of composite </w:t>
      </w:r>
      <w:r>
        <w:t>priority dispatching rules (CDR), @InRu14, translated dispatching rules into measurable features which describe the partial schedule and optimise directly what their contribution should be via evolutionary search.</w:t>
      </w:r>
    </w:p>
    <w:p w:rsidR="00F74B31" w:rsidRDefault="00E24198">
      <w:r>
        <w:t>Using case based reasoning for timetable scheduling, training data in @Burke06 is guided by the two best heuristics in the literature. They point out that in order for their framework to be successful, problem features need to be sufficiently explanatory and training data needs to be selected carefully so they can suggest the appropriate solution for a specific range of new cases. When learning new dispatching rules there are several important factors to consider. First and foremost the context in which the training data is constructed will influence the quality of the learned dispatching rule @Burke06. Since the training data consists of collection of features, the quality of training data is interchangeable to the predictability of features. The training data is necessarily also problem instance specific. In addition to addressing these aspects, the paper will show that during the scheduling process, it will vary when it is most critical to make the ‘right’ dispatch. Furthermore, depending on the distribution of problem instances these critical moments can vary greatly. Moreover, a supervised learning algorithm will optimize classification accuracy, while it is the actual end-performance of the dispatching rule learned that will determine the success of the learning method.</w:t>
      </w:r>
    </w:p>
    <w:p w:rsidR="00F74B31" w:rsidRDefault="00E24198">
      <w:r>
        <w:t xml:space="preserve">The outline of the paper is the following, gives the mathematical formalities of the scheduling problem, and describes the main featues for job-shop, and illustrates how schedules are created with dispatching rules. sets up the framework for learning from optimal schedules. In particular, the probability of choosing optimal decisions and the effects of making a suboptimal decision. Furthermore, the optimality of common single priority dispatching rules is investigated. With these guidelines, goes into detail on how to create meaningful composite priority dispatching rules using preference learning, focusing on how to compare operations and collect training data with the importance of the sampling strategy applied. explain the trajectories for sampling meaningful schedules used in preference learning, either using passive or </w:t>
      </w:r>
      <w:r>
        <w:lastRenderedPageBreak/>
        <w:t>active imitation learning. Experimental results are jointly presented in with comparison for a randomly generated problem space. Furthermore, some general adjustments for performance boost is also considered. The paper finally concludes in with discussion and conclusions.</w:t>
      </w:r>
    </w:p>
    <w:p w:rsidR="00F74B31" w:rsidRDefault="00710478" w:rsidP="00710478">
      <w:pPr>
        <w:pStyle w:val="Heading3"/>
      </w:pPr>
      <w:bookmarkStart w:id="2" w:name="sec:problemdef"/>
      <w:r>
        <w:t xml:space="preserve">2 </w:t>
      </w:r>
      <w:r w:rsidR="00E24198">
        <w:t>Job-shop Scheduling</w:t>
      </w:r>
    </w:p>
    <w:bookmarkEnd w:id="2"/>
    <w:p w:rsidR="00F74B31" w:rsidRDefault="00E24198">
      <w:r>
        <w:t>JSP involves the scheduling of jobs on a set of machines. Each job consists of a number of operations which are then processed on the machines in a predetermined order. An optimal solution to the problem will depend on the specific objective.</w:t>
      </w:r>
    </w:p>
    <w:p w:rsidR="00F74B31" w:rsidRDefault="00E24198">
      <w:r>
        <w:t xml:space="preserve">This study will consider the </w:t>
      </w:r>
      <m:oMath>
        <m:r>
          <w:rPr>
            <w:rFonts w:ascii="Cambria Math" w:hAnsi="Cambria Math"/>
          </w:rPr>
          <m:t>n×m</m:t>
        </m:r>
      </m:oMath>
      <w:r>
        <w:t xml:space="preserve"> JSP, where </w:t>
      </w:r>
      <m:oMath>
        <m:r>
          <w:rPr>
            <w:rFonts w:ascii="Cambria Math" w:hAnsi="Cambria Math"/>
          </w:rPr>
          <m:t>n</m:t>
        </m:r>
      </m:oMath>
      <w:r>
        <w:t xml:space="preserve"> jobs, </w:t>
      </w:r>
      <m:oMath>
        <m:r>
          <m:rPr>
            <m:scr m:val="script"/>
            <m:sty m:val="p"/>
          </m:rPr>
          <w:rPr>
            <w:rFonts w:ascii="Cambria Math" w:hAnsi="Cambria Math"/>
          </w:rPr>
          <m:t>J</m:t>
        </m:r>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sSubSup>
          <m:sSubSupPr>
            <m:ctrlPr>
              <w:rPr>
                <w:rFonts w:ascii="Cambria Math" w:hAnsi="Cambria Math"/>
              </w:rPr>
            </m:ctrlPr>
          </m:sSubSupPr>
          <m:e>
            <m:r>
              <w:rPr>
                <w:rFonts w:ascii="Cambria Math" w:hAnsi="Cambria Math"/>
              </w:rPr>
              <m:t>}</m:t>
            </m:r>
          </m:e>
          <m:sub>
            <m:r>
              <w:rPr>
                <w:rFonts w:ascii="Cambria Math" w:hAnsi="Cambria Math"/>
              </w:rPr>
              <m:t>j=1</m:t>
            </m:r>
          </m:sub>
          <m:sup>
            <m:r>
              <w:rPr>
                <w:rFonts w:ascii="Cambria Math" w:hAnsi="Cambria Math"/>
              </w:rPr>
              <m:t>n</m:t>
            </m:r>
          </m:sup>
        </m:sSubSup>
      </m:oMath>
      <w:r>
        <w:t xml:space="preserve">, are scheduled on a finite set, </w:t>
      </w:r>
      <m:oMath>
        <m:r>
          <m:rPr>
            <m:scr m:val="script"/>
            <m:sty m:val="p"/>
          </m:rPr>
          <w:rPr>
            <w:rFonts w:ascii="Cambria Math" w:hAnsi="Cambria Math"/>
          </w:rPr>
          <m:t>M</m:t>
        </m:r>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a</m:t>
            </m:r>
          </m:sub>
        </m:sSub>
        <m:sSubSup>
          <m:sSubSupPr>
            <m:ctrlPr>
              <w:rPr>
                <w:rFonts w:ascii="Cambria Math" w:hAnsi="Cambria Math"/>
              </w:rPr>
            </m:ctrlPr>
          </m:sSubSupPr>
          <m:e>
            <m:r>
              <w:rPr>
                <w:rFonts w:ascii="Cambria Math" w:hAnsi="Cambria Math"/>
              </w:rPr>
              <m:t>}</m:t>
            </m:r>
          </m:e>
          <m:sub>
            <m:r>
              <w:rPr>
                <w:rFonts w:ascii="Cambria Math" w:hAnsi="Cambria Math"/>
              </w:rPr>
              <m:t>a=1</m:t>
            </m:r>
          </m:sub>
          <m:sup>
            <m:r>
              <w:rPr>
                <w:rFonts w:ascii="Cambria Math" w:hAnsi="Cambria Math"/>
              </w:rPr>
              <m:t>m</m:t>
            </m:r>
          </m:sup>
        </m:sSubSup>
      </m:oMath>
      <w:r>
        <w:t xml:space="preserve">, of </w:t>
      </w:r>
      <m:oMath>
        <m:r>
          <w:rPr>
            <w:rFonts w:ascii="Cambria Math" w:hAnsi="Cambria Math"/>
          </w:rPr>
          <m:t>m</m:t>
        </m:r>
      </m:oMath>
      <w:r>
        <w:t xml:space="preserve"> machines. The index </w:t>
      </w:r>
      <m:oMath>
        <m:r>
          <w:rPr>
            <w:rFonts w:ascii="Cambria Math" w:hAnsi="Cambria Math"/>
          </w:rPr>
          <m:t>j</m:t>
        </m:r>
      </m:oMath>
      <w:r>
        <w:t xml:space="preserve"> refers to a job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while the index </w:t>
      </w:r>
      <m:oMath>
        <m:r>
          <w:rPr>
            <w:rFonts w:ascii="Cambria Math" w:hAnsi="Cambria Math"/>
          </w:rPr>
          <m:t>a</m:t>
        </m:r>
      </m:oMath>
      <w:r>
        <w:t xml:space="preserve"> refers to a machine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t xml:space="preserve">. Each job requires a number of processing steps or operations, the pair </w:t>
      </w:r>
      <m:oMath>
        <m:r>
          <w:rPr>
            <w:rFonts w:ascii="Cambria Math" w:hAnsi="Cambria Math"/>
          </w:rPr>
          <m:t>(j,a)</m:t>
        </m:r>
      </m:oMath>
      <w:r>
        <w:t xml:space="preserve"> refers to the operation, i.e., processing the task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w:t>
      </w:r>
    </w:p>
    <w:p w:rsidR="00F74B31" w:rsidRDefault="00E24198">
      <w:r>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has an indivisible operation time (or cost)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w:t>
      </w:r>
      <m:oMath>
        <m:sSub>
          <m:sSubPr>
            <m:ctrlPr>
              <w:rPr>
                <w:rFonts w:ascii="Cambria Math" w:hAnsi="Cambria Math"/>
              </w:rPr>
            </m:ctrlPr>
          </m:sSubPr>
          <m:e>
            <m:r>
              <w:rPr>
                <w:rFonts w:ascii="Cambria Math" w:hAnsi="Cambria Math"/>
              </w:rPr>
              <m:t>p</m:t>
            </m:r>
          </m:e>
          <m:sub>
            <m:r>
              <w:rPr>
                <w:rFonts w:ascii="Cambria Math" w:hAnsi="Cambria Math"/>
              </w:rPr>
              <m:t>ja</m:t>
            </m:r>
          </m:sub>
        </m:sSub>
      </m:oMath>
      <w:r>
        <w:t xml:space="preserve">, which is assumed to be integral and finite. Starting time of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denoted </w:t>
      </w:r>
      <m:oMath>
        <m:sSub>
          <m:sSubPr>
            <m:ctrlPr>
              <w:rPr>
                <w:rFonts w:ascii="Cambria Math" w:hAnsi="Cambria Math"/>
              </w:rPr>
            </m:ctrlPr>
          </m:sSubPr>
          <m:e>
            <m:r>
              <w:rPr>
                <w:rFonts w:ascii="Cambria Math" w:hAnsi="Cambria Math"/>
              </w:rPr>
              <m:t>x</m:t>
            </m:r>
          </m:e>
          <m:sub>
            <m:r>
              <w:rPr>
                <w:rFonts w:ascii="Cambria Math" w:hAnsi="Cambria Math"/>
              </w:rPr>
              <m:t>s</m:t>
            </m:r>
          </m:sub>
        </m:sSub>
        <m:r>
          <w:rPr>
            <w:rFonts w:ascii="Cambria Math" w:hAnsi="Cambria Math"/>
          </w:rPr>
          <m:t>(j,a)</m:t>
        </m:r>
      </m:oMath>
      <w:r>
        <w:t xml:space="preserve"> and its end time is denoted </w:t>
      </w:r>
      <m:oMath>
        <m:sSub>
          <m:sSubPr>
            <m:ctrlPr>
              <w:rPr>
                <w:rFonts w:ascii="Cambria Math" w:hAnsi="Cambria Math"/>
              </w:rPr>
            </m:ctrlPr>
          </m:sSubPr>
          <m:e>
            <m:r>
              <w:rPr>
                <w:rFonts w:ascii="Cambria Math" w:hAnsi="Cambria Math"/>
              </w:rPr>
              <m:t>x</m:t>
            </m:r>
          </m:e>
          <m:sub>
            <m:r>
              <w:rPr>
                <w:rFonts w:ascii="Cambria Math" w:hAnsi="Cambria Math"/>
              </w:rPr>
              <m:t>e</m:t>
            </m:r>
          </m:sub>
        </m:sSub>
        <m:r>
          <w:rPr>
            <w:rFonts w:ascii="Cambria Math" w:hAnsi="Cambria Math"/>
          </w:rPr>
          <m:t>(j,a)</m:t>
        </m:r>
      </m:oMath>
      <w:r>
        <w:t xml:space="preserve"> where:</w:t>
      </w:r>
    </w:p>
    <w:p w:rsidR="00F74B31" w:rsidRDefault="00993348">
      <m:oMath>
        <m:r>
          <w:rPr>
            <w:rFonts w:ascii="Cambria Math" w:hAnsi="Cambria Math"/>
            <w:i/>
          </w:rPr>
          <w:drawing>
            <wp:inline distT="0" distB="0" distL="0" distR="0" wp14:anchorId="25336A7B" wp14:editId="70F1AD23">
              <wp:extent cx="3098165" cy="3289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165" cy="328930"/>
                      </a:xfrm>
                      <a:prstGeom prst="rect">
                        <a:avLst/>
                      </a:prstGeom>
                    </pic:spPr>
                  </pic:pic>
                </a:graphicData>
              </a:graphic>
            </wp:inline>
          </w:drawing>
        </m:r>
      </m:oMath>
      <w:r w:rsidR="00E24198">
        <w:t xml:space="preserve">Each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has a specified processing order through the machines. It is a permutation vector, $\bm \sigma_j$, </w:t>
      </w:r>
      <w:proofErr w:type="gramStart"/>
      <w:r w:rsidR="00E24198">
        <w:t xml:space="preserve">of </w:t>
      </w:r>
      <w:proofErr w:type="gramEnd"/>
      <m:oMath>
        <m:r>
          <w:rPr>
            <w:rFonts w:ascii="Cambria Math" w:hAnsi="Cambria Math"/>
          </w:rPr>
          <m:t>{1,…,m}</m:t>
        </m:r>
      </m:oMath>
      <w:r w:rsidR="00E24198">
        <w:t xml:space="preserve">, representing a job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can be processed on $M_{\bm \sigma_j(a)}$ only after it has been completely processed on $M_{\</w:t>
      </w:r>
      <w:proofErr w:type="spellStart"/>
      <w:r w:rsidR="00E24198">
        <w:t>bm</w:t>
      </w:r>
      <w:proofErr w:type="spellEnd"/>
      <w:r w:rsidR="00E24198">
        <w:t xml:space="preserve"> \</w:t>
      </w:r>
      <w:proofErr w:type="spellStart"/>
      <w:r w:rsidR="00E24198">
        <w:t>sigma_j</w:t>
      </w:r>
      <w:proofErr w:type="spellEnd"/>
      <w:r w:rsidR="00E24198">
        <w:t>(a-1)}$, namely:</w:t>
      </w:r>
    </w:p>
    <w:p w:rsidR="00993348" w:rsidRDefault="00993348">
      <w:r w:rsidRPr="00993348">
        <w:drawing>
          <wp:inline distT="0" distB="0" distL="0" distR="0" wp14:anchorId="2D833727" wp14:editId="2AC04DD7">
            <wp:extent cx="3098165" cy="3397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8165" cy="339725"/>
                    </a:xfrm>
                    <a:prstGeom prst="rect">
                      <a:avLst/>
                    </a:prstGeom>
                  </pic:spPr>
                </pic:pic>
              </a:graphicData>
            </a:graphic>
          </wp:inline>
        </w:drawing>
      </w:r>
    </w:p>
    <w:p w:rsidR="00F74B31" w:rsidRDefault="00993348">
      <w:r w:rsidRPr="00993348">
        <w:t xml:space="preserve"> </w:t>
      </w:r>
      <w:proofErr w:type="gramStart"/>
      <w:r w:rsidR="00E24198">
        <w:t>for</w:t>
      </w:r>
      <w:proofErr w:type="gramEnd"/>
      <w:r w:rsidR="00E24198">
        <w:t xml:space="preserve">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rsidR="00E24198">
        <w:t xml:space="preserve"> and </w:t>
      </w:r>
      <m:oMath>
        <m:r>
          <w:rPr>
            <w:rFonts w:ascii="Cambria Math" w:hAnsi="Cambria Math"/>
          </w:rPr>
          <m:t>a∈{2,..,m}</m:t>
        </m:r>
      </m:oMath>
      <w:r w:rsidR="00E24198">
        <w:t xml:space="preserve">. Note, that each job can have its own distinctive flow pattern through the machines, which is independent of the other jobs. However, in the case that all jobs share the same fixed permutation route, it is referred to as flow-shop (FSP). A commonly used subclass of FSP in the literature is permutation flow-shop, which has the added constraint that the processing order of the jobs </w:t>
      </w:r>
      <w:r w:rsidR="00E24198">
        <w:t>on the machines must be identical as well, i.e., no passing of jobs allowed @Stafford88.</w:t>
      </w:r>
    </w:p>
    <w:p w:rsidR="00F74B31" w:rsidRDefault="00E24198">
      <w:r>
        <w:t>The disjunctive condition that each machine can handle at most one job at a time is the following:</w:t>
      </w:r>
    </w:p>
    <w:p w:rsidR="00F74B31" w:rsidRDefault="00993348">
      <w:r w:rsidRPr="00993348">
        <w:drawing>
          <wp:inline distT="0" distB="0" distL="0" distR="0" wp14:anchorId="3523C22B" wp14:editId="37DCAD2F">
            <wp:extent cx="3098165" cy="340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98165" cy="340360"/>
                    </a:xfrm>
                    <a:prstGeom prst="rect">
                      <a:avLst/>
                    </a:prstGeom>
                  </pic:spPr>
                </pic:pic>
              </a:graphicData>
            </a:graphic>
          </wp:inline>
        </w:drawing>
      </w:r>
      <w:proofErr w:type="gramStart"/>
      <w:r w:rsidR="00E24198">
        <w:t>for</w:t>
      </w:r>
      <w:proofErr w:type="gramEnd"/>
      <w:r w:rsidR="00E24198">
        <w:t xml:space="preserve">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r>
          <m:rPr>
            <m:scr m:val="script"/>
            <m:sty m:val="p"/>
          </m:rPr>
          <w:rPr>
            <w:rFonts w:ascii="Cambria Math" w:hAnsi="Cambria Math"/>
          </w:rPr>
          <m:t>J</m:t>
        </m:r>
        <m:r>
          <w:rPr>
            <w:rFonts w:ascii="Cambria Math" w:hAnsi="Cambria Math"/>
          </w:rPr>
          <m:t>, </m:t>
        </m:r>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r>
          <w:rPr>
            <w:rFonts w:ascii="Cambria Math" w:hAnsi="Cambria Math"/>
          </w:rPr>
          <m:t>∈</m:t>
        </m:r>
        <m:r>
          <m:rPr>
            <m:scr m:val="script"/>
            <m:sty m:val="p"/>
          </m:rPr>
          <w:rPr>
            <w:rFonts w:ascii="Cambria Math" w:hAnsi="Cambria Math"/>
          </w:rPr>
          <m:t>M</m:t>
        </m:r>
      </m:oMath>
      <w:r w:rsidR="00E24198">
        <w:t>.</w:t>
      </w:r>
    </w:p>
    <w:p w:rsidR="00F74B31" w:rsidRDefault="00E24198">
      <w:r>
        <w:t xml:space="preserve">The objective function is to minimise the schedule’s maximum completion times for all tasks, commonly referred to as the makespan,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which is defined as follows:</w:t>
      </w:r>
    </w:p>
    <w:p w:rsidR="00F74B31" w:rsidRDefault="00993348">
      <w:r w:rsidRPr="00993348">
        <w:drawing>
          <wp:inline distT="0" distB="0" distL="0" distR="0" wp14:anchorId="4D6D610A" wp14:editId="63A0B497">
            <wp:extent cx="3098165" cy="282575"/>
            <wp:effectExtent l="0" t="0" r="698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165" cy="282575"/>
                    </a:xfrm>
                    <a:prstGeom prst="rect">
                      <a:avLst/>
                    </a:prstGeom>
                  </pic:spPr>
                </pic:pic>
              </a:graphicData>
            </a:graphic>
          </wp:inline>
        </w:drawing>
      </w:r>
      <w:r w:rsidRPr="00993348">
        <w:t xml:space="preserve"> </w:t>
      </w:r>
      <w:r w:rsidR="00E24198">
        <w:t xml:space="preserve">This family of scheduling problems is denoted by </w:t>
      </w:r>
      <m:oMath>
        <m:r>
          <w:rPr>
            <w:rFonts w:ascii="Cambria Math" w:hAnsi="Cambria Math"/>
          </w:rPr>
          <m:t>J∣∣</m:t>
        </m:r>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rsidR="00E24198">
        <w:t xml:space="preserve"> @Pinedo08. Additional constraints commonly considered are job release-dates and due-dates or sequence dependent set-up times, however, these will not be considered here.</w:t>
      </w:r>
    </w:p>
    <w:p w:rsidR="00F74B31" w:rsidRDefault="00E24198">
      <w:r>
        <w:t xml:space="preserve">In order to find an optimal (or near optimal) solution for scheduling problems one could either use exact methods or heuristics methods. Exact methods guarantee an optimal solution. However, job-shop scheduling is strongly NP-hard @Garey76:NPhard. Any exact algorithm generally suffers from the curse of dimensionality, which impedes the application in finding the global optimum in a reasonable amount of time. Using state-of-the-art software for solving scheduling problems, such as LiSA (A Library of Scheduling Algorithms) @LiSA, which includes a specialised version of branch and bound that manages to find optimums for job-shop problems of up to </w:t>
      </w:r>
      <m:oMath>
        <m:r>
          <w:rPr>
            <w:rFonts w:ascii="Cambria Math" w:hAnsi="Cambria Math"/>
          </w:rPr>
          <m:t>14×14</m:t>
        </m:r>
      </m:oMath>
      <w:r>
        <w:t xml:space="preserve"> @Ru12. However, problems that are of greater size, become intractable. Heuristics are generally more time efficient but do not necessarily attain the global optimum. Therefore, job-shop has the reputation of being notoriously difficult to solve. As a result, it’s been widely studied in deterministic scheduling theory and its class of problems has been tested on a plethora of different solution methodologies from various research fields @Meeran12, all from simple and straight forward dispatching rules to highly sophisticated frameworks.</w:t>
      </w:r>
    </w:p>
    <w:p w:rsidR="00F74B31" w:rsidRDefault="00710478" w:rsidP="00710478">
      <w:pPr>
        <w:pStyle w:val="Heading3"/>
      </w:pPr>
      <w:bookmarkStart w:id="3" w:name="sec:DR"/>
      <w:r>
        <w:t xml:space="preserve">3 </w:t>
      </w:r>
      <w:r w:rsidR="00E24198">
        <w:t>Priority Dispatching Rules</w:t>
      </w:r>
    </w:p>
    <w:bookmarkEnd w:id="3"/>
    <w:p w:rsidR="00F74B31" w:rsidRDefault="00E24198">
      <w:r>
        <w:t>Priority dispatching rules determine, from a list of incomplete jobs</w:t>
      </w:r>
      <w:proofErr w:type="gramStart"/>
      <w:r>
        <w:t xml:space="preserve">, </w:t>
      </w:r>
      <w:proofErr w:type="gramEnd"/>
      <m:oMath>
        <m:r>
          <m:rPr>
            <m:scr m:val="script"/>
            <m:sty m:val="p"/>
          </m:rPr>
          <w:rPr>
            <w:rFonts w:ascii="Cambria Math" w:hAnsi="Cambria Math"/>
          </w:rPr>
          <m:t>L</m:t>
        </m:r>
      </m:oMath>
      <w:r>
        <w:t xml:space="preserve">, which job should be </w:t>
      </w:r>
      <w:r>
        <w:lastRenderedPageBreak/>
        <w:t xml:space="preserve">dispatched next. This process, where an example of a temporal partial schedule of six-jobs scheduled on five-machines, is illustrated in . The numbers in the boxes represent the job identification </w:t>
      </w:r>
      <m:oMath>
        <m:r>
          <w:rPr>
            <w:rFonts w:ascii="Cambria Math" w:hAnsi="Cambria Math"/>
          </w:rPr>
          <m:t>j</m:t>
        </m:r>
      </m:oMath>
      <w:r>
        <w:t xml:space="preserve">. The width of the box illustrates the processing times for a given job for a particular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(on the vertical axis). The dashed boxes represent the resulting partial schedule for when a particular job is scheduled next. Moreover, the current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is denoted by a dotted vertical line. The object is to keep this value as small as possible once all operations are complete. As shown in the example there are </w:t>
      </w:r>
      <m:oMath>
        <m:r>
          <w:rPr>
            <w:rFonts w:ascii="Cambria Math" w:hAnsi="Cambria Math"/>
          </w:rPr>
          <m:t>15</m:t>
        </m:r>
      </m:oMath>
      <w:r>
        <w:t xml:space="preserve"> operations already scheduled. The </w:t>
      </w:r>
      <w:r>
        <w:rPr>
          <w:i/>
        </w:rPr>
        <w:t>sequence</w:t>
      </w:r>
      <w:r>
        <w:t xml:space="preserve"> of dispatches used to create this partial schedule is:</w:t>
      </w:r>
    </w:p>
    <w:p w:rsidR="00F74B31" w:rsidRDefault="00993348">
      <w:r w:rsidRPr="00993348">
        <w:drawing>
          <wp:inline distT="0" distB="0" distL="0" distR="0" wp14:anchorId="265289B0" wp14:editId="06F46D6F">
            <wp:extent cx="3098165" cy="30480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8165" cy="304800"/>
                    </a:xfrm>
                    <a:prstGeom prst="rect">
                      <a:avLst/>
                    </a:prstGeom>
                  </pic:spPr>
                </pic:pic>
              </a:graphicData>
            </a:graphic>
          </wp:inline>
        </w:drawing>
      </w:r>
      <w:r w:rsidRPr="00993348">
        <w:t xml:space="preserve"> </w:t>
      </w:r>
      <w:r w:rsidR="00E24198">
        <w:t>This refers to the sequential ordering of job dispatches to machines, i.e.</w:t>
      </w:r>
      <w:proofErr w:type="gramStart"/>
      <w:r w:rsidR="00E24198">
        <w:t xml:space="preserve">, </w:t>
      </w:r>
      <w:proofErr w:type="gramEnd"/>
      <m:oMath>
        <m:r>
          <w:rPr>
            <w:rFonts w:ascii="Cambria Math" w:hAnsi="Cambria Math"/>
          </w:rPr>
          <m:t>(j,a)</m:t>
        </m:r>
      </m:oMath>
      <w:r w:rsidR="00E24198">
        <w:t xml:space="preserve">; the collective set of allocated jobs to machines is interpreted by its sequence which is referred to as a schedule. A scheduling policy will pertain to the manner in which the sequence is determined from the available jobs to be scheduled. In our example, the available jobs are given by the job-list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4</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5</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6</m:t>
            </m:r>
          </m:sub>
        </m:sSub>
        <m:r>
          <w:rPr>
            <w:rFonts w:ascii="Cambria Math" w:hAnsi="Cambria Math"/>
          </w:rPr>
          <m:t>}</m:t>
        </m:r>
      </m:oMath>
      <w:r w:rsidR="00E24198">
        <w:t xml:space="preserve"> with the five potential jobs to be dispatched at step </w:t>
      </w:r>
      <m:oMath>
        <m:r>
          <w:rPr>
            <w:rFonts w:ascii="Cambria Math" w:hAnsi="Cambria Math"/>
          </w:rPr>
          <m:t>k=16</m:t>
        </m:r>
      </m:oMath>
      <w:r w:rsidR="00E24198">
        <w:t xml:space="preserve"> (note that </w:t>
      </w:r>
      <m:oMath>
        <m:sSub>
          <m:sSubPr>
            <m:ctrlPr>
              <w:rPr>
                <w:rFonts w:ascii="Cambria Math" w:hAnsi="Cambria Math"/>
              </w:rPr>
            </m:ctrlPr>
          </m:sSubPr>
          <m:e>
            <m:r>
              <w:rPr>
                <w:rFonts w:ascii="Cambria Math" w:hAnsi="Cambria Math"/>
              </w:rPr>
              <m:t>J</m:t>
            </m:r>
          </m:e>
          <m:sub>
            <m:r>
              <w:rPr>
                <w:rFonts w:ascii="Cambria Math" w:hAnsi="Cambria Math"/>
              </w:rPr>
              <m:t>3</m:t>
            </m:r>
          </m:sub>
        </m:sSub>
      </m:oMath>
      <w:r w:rsidR="00E24198">
        <w:t xml:space="preserve"> is completed).</w:t>
      </w:r>
    </w:p>
    <w:p w:rsidR="00F74B31" w:rsidRDefault="00E24198">
      <w:r>
        <w:t xml:space="preserve">However, deciding which job to dispatch is not sufficient as one must also know where to place it. In order to build tight schedules it is sensible to place a job as soon as it becomes available and such that the machine idle time is minimal, i.e., schedules are non-delay. There may also be a number of different options for such a placement. In one observes that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to be scheduled on </w:t>
      </w:r>
      <m:oMath>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could be placed immediately in a slot between </w:t>
      </w:r>
      <m:oMath>
        <m:sSub>
          <m:sSubPr>
            <m:ctrlPr>
              <w:rPr>
                <w:rFonts w:ascii="Cambria Math" w:hAnsi="Cambria Math"/>
              </w:rPr>
            </m:ctrlPr>
          </m:sSubPr>
          <m:e>
            <m:r>
              <w:rPr>
                <w:rFonts w:ascii="Cambria Math" w:hAnsi="Cambria Math"/>
              </w:rPr>
              <m:t>J</m:t>
            </m:r>
          </m:e>
          <m:sub>
            <m:r>
              <w:rPr>
                <w:rFonts w:ascii="Cambria Math" w:hAnsi="Cambria Math"/>
              </w:rPr>
              <m:t>3</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or after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on this machine. If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had been placed earlier, a slot would have been created between it and </w:t>
      </w:r>
      <m:oMath>
        <m:sSub>
          <m:sSubPr>
            <m:ctrlPr>
              <w:rPr>
                <w:rFonts w:ascii="Cambria Math" w:hAnsi="Cambria Math"/>
              </w:rPr>
            </m:ctrlPr>
          </m:sSubPr>
          <m:e>
            <m:r>
              <w:rPr>
                <w:rFonts w:ascii="Cambria Math" w:hAnsi="Cambria Math"/>
              </w:rPr>
              <m:t>J</m:t>
            </m:r>
          </m:e>
          <m:sub>
            <m:r>
              <w:rPr>
                <w:rFonts w:ascii="Cambria Math" w:hAnsi="Cambria Math"/>
              </w:rPr>
              <m:t>4</m:t>
            </m:r>
          </m:sub>
        </m:sSub>
      </m:oMath>
      <w:r>
        <w:t xml:space="preserve">, thus creating a third alternative, namely scheduling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after </w:t>
      </w:r>
      <m:oMath>
        <m:sSub>
          <m:sSubPr>
            <m:ctrlPr>
              <w:rPr>
                <w:rFonts w:ascii="Cambria Math" w:hAnsi="Cambria Math"/>
              </w:rPr>
            </m:ctrlPr>
          </m:sSubPr>
          <m:e>
            <m:r>
              <w:rPr>
                <w:rFonts w:ascii="Cambria Math" w:hAnsi="Cambria Math"/>
              </w:rPr>
              <m:t>J</m:t>
            </m:r>
          </m:e>
          <m:sub>
            <m:r>
              <w:rPr>
                <w:rFonts w:ascii="Cambria Math" w:hAnsi="Cambria Math"/>
              </w:rPr>
              <m:t>6</m:t>
            </m:r>
          </m:sub>
        </m:sSub>
      </m:oMath>
      <w:r>
        <w:t xml:space="preserve">. The time in which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is idle between consecutive jobs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J</m:t>
            </m:r>
          </m:e>
          <m:sub>
            <m:r>
              <w:rPr>
                <w:rFonts w:ascii="Cambria Math" w:hAnsi="Cambria Math"/>
              </w:rPr>
              <m:t>jʹ</m:t>
            </m:r>
          </m:sub>
        </m:sSub>
      </m:oMath>
      <w:r>
        <w:t xml:space="preserve"> is called idle time or slack:</w:t>
      </w:r>
    </w:p>
    <w:p w:rsidR="00F74B31" w:rsidRDefault="00993348">
      <m:oMath>
        <m:r>
          <w:rPr>
            <w:rFonts w:ascii="Cambria Math" w:hAnsi="Cambria Math"/>
            <w:i/>
          </w:rPr>
          <w:drawing>
            <wp:inline distT="0" distB="0" distL="0" distR="0" wp14:anchorId="5523A67F" wp14:editId="3A30012E">
              <wp:extent cx="3098165" cy="3397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8165" cy="339725"/>
                      </a:xfrm>
                      <a:prstGeom prst="rect">
                        <a:avLst/>
                      </a:prstGeom>
                    </pic:spPr>
                  </pic:pic>
                </a:graphicData>
              </a:graphic>
            </wp:inline>
          </w:drawing>
        </m:r>
      </m:oMath>
      <w:proofErr w:type="gramStart"/>
      <w:r w:rsidR="00E24198">
        <w:t>where</w:t>
      </w:r>
      <w:proofErr w:type="gramEnd"/>
      <w:r w:rsidR="00E24198">
        <w:t xml:space="preserve">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xml:space="preserve"> is the immediate successor of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w:t>
      </w:r>
    </w:p>
    <w:p w:rsidR="00F74B31" w:rsidRDefault="00E24198">
      <w:r>
        <w:t xml:space="preserve">Construction heuristics are designed in such a way that it limits the search space in a logical </w:t>
      </w:r>
      <w:r>
        <w:t xml:space="preserve">manner respecting not to exclude the optimum. Here, the construction heuristic, </w:t>
      </w:r>
      <m:oMath>
        <m:r>
          <w:rPr>
            <w:rFonts w:ascii="Cambria Math" w:hAnsi="Cambria Math"/>
          </w:rPr>
          <m:t>Υ</m:t>
        </m:r>
      </m:oMath>
      <w:r>
        <w:t xml:space="preserve">, is to schedule the dispatches as closely together as possible, i.e., minimise the schedule’s idle time. More specifically, once an operation </w:t>
      </w:r>
      <m:oMath>
        <m:r>
          <w:rPr>
            <w:rFonts w:ascii="Cambria Math" w:hAnsi="Cambria Math"/>
          </w:rPr>
          <m:t>(j,a)</m:t>
        </m:r>
      </m:oMath>
      <w:r>
        <w:t xml:space="preserve"> has been chosen from the job-list </w:t>
      </w:r>
      <m:oMath>
        <m:r>
          <m:rPr>
            <m:scr m:val="script"/>
            <m:sty m:val="p"/>
          </m:rPr>
          <w:rPr>
            <w:rFonts w:ascii="Cambria Math" w:hAnsi="Cambria Math"/>
          </w:rPr>
          <m:t>L</m:t>
        </m:r>
      </m:oMath>
      <w:r>
        <w:t xml:space="preserve"> by some dispatching rule, it can then be placed immediately after (but not prior) to $x_e(j,\bm \sigma_j(a-1))$ on machine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due to constraint . However, to guarantee that constraint is not violated, idle times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are inspected as they create a slot which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can occupy. Bearing in mind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release time is $x_e(j,\bm \sigma_j(a-1))$ one cannot implement directly, instead it has to be updated as follows:</w:t>
      </w:r>
    </w:p>
    <w:p w:rsidR="00F74B31" w:rsidRDefault="00993348">
      <w:r w:rsidRPr="00993348">
        <w:drawing>
          <wp:inline distT="0" distB="0" distL="0" distR="0" wp14:anchorId="6CCBD21C" wp14:editId="5092FC95">
            <wp:extent cx="3098165" cy="292100"/>
            <wp:effectExtent l="0" t="0" r="698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98165" cy="292100"/>
                    </a:xfrm>
                    <a:prstGeom prst="rect">
                      <a:avLst/>
                    </a:prstGeom>
                  </pic:spPr>
                </pic:pic>
              </a:graphicData>
            </a:graphic>
          </wp:inline>
        </w:drawing>
      </w:r>
      <w:proofErr w:type="gramStart"/>
      <w:r w:rsidR="00E24198">
        <w:t>for</w:t>
      </w:r>
      <w:proofErr w:type="gramEnd"/>
      <w:r w:rsidR="00E24198">
        <w:t xml:space="preserve"> all already dispatched jobs, </w:t>
      </w:r>
      <m:oMath>
        <m:sSub>
          <m:sSubPr>
            <m:ctrlPr>
              <w:rPr>
                <w:rFonts w:ascii="Cambria Math" w:hAnsi="Cambria Math"/>
              </w:rPr>
            </m:ctrlPr>
          </m:sSubPr>
          <m:e>
            <m:r>
              <w:rPr>
                <w:rFonts w:ascii="Cambria Math" w:hAnsi="Cambria Math"/>
              </w:rPr>
              <m:t>J</m:t>
            </m:r>
          </m:e>
          <m:sub>
            <m:r>
              <w:rPr>
                <w:rFonts w:ascii="Cambria Math" w:hAnsi="Cambria Math"/>
              </w:rPr>
              <m:t>jʹ</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jʺ</m:t>
            </m:r>
          </m:sub>
        </m:sSub>
        <m:r>
          <w:rPr>
            <w:rFonts w:ascii="Cambria Math" w:hAnsi="Cambria Math"/>
          </w:rPr>
          <m:t>∈</m:t>
        </m:r>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oMath>
      <w:r w:rsidR="00E24198">
        <w:t xml:space="preserve"> where </w:t>
      </w:r>
      <m:oMath>
        <m:sSub>
          <m:sSubPr>
            <m:ctrlPr>
              <w:rPr>
                <w:rFonts w:ascii="Cambria Math" w:hAnsi="Cambria Math"/>
              </w:rPr>
            </m:ctrlPr>
          </m:sSubPr>
          <m:e>
            <m:r>
              <w:rPr>
                <w:rFonts w:ascii="Cambria Math" w:hAnsi="Cambria Math"/>
              </w:rPr>
              <m:t>J</m:t>
            </m:r>
          </m:e>
          <m:sub>
            <m:r>
              <w:rPr>
                <w:rFonts w:ascii="Cambria Math" w:hAnsi="Cambria Math"/>
              </w:rPr>
              <m:t>jʺ</m:t>
            </m:r>
          </m:sub>
        </m:sSub>
      </m:oMath>
      <w:r w:rsidR="00E24198">
        <w:t xml:space="preserve"> is </w:t>
      </w:r>
      <m:oMath>
        <m:sSub>
          <m:sSubPr>
            <m:ctrlPr>
              <w:rPr>
                <w:rFonts w:ascii="Cambria Math" w:hAnsi="Cambria Math"/>
              </w:rPr>
            </m:ctrlPr>
          </m:sSubPr>
          <m:e>
            <m:r>
              <w:rPr>
                <w:rFonts w:ascii="Cambria Math" w:hAnsi="Cambria Math"/>
              </w:rPr>
              <m:t>J</m:t>
            </m:r>
          </m:e>
          <m:sub>
            <m:r>
              <w:rPr>
                <w:rFonts w:ascii="Cambria Math" w:hAnsi="Cambria Math"/>
              </w:rPr>
              <m:t>jʹ</m:t>
            </m:r>
          </m:sub>
        </m:sSub>
      </m:oMath>
      <w:r w:rsidR="00E24198">
        <w:t xml:space="preserve"> successor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Since preemption is not allowed, the only applicable slots are whose idle time can process the entire operation, namely:</w:t>
      </w:r>
    </w:p>
    <w:p w:rsidR="00F74B31" w:rsidRDefault="00993348">
      <m:oMath>
        <m:r>
          <w:rPr>
            <w:rFonts w:ascii="Cambria Math" w:hAnsi="Cambria Math"/>
            <w:i/>
          </w:rPr>
          <w:drawing>
            <wp:inline distT="0" distB="0" distL="0" distR="0" wp14:anchorId="25BDF58E" wp14:editId="69B79E40">
              <wp:extent cx="3098165" cy="3403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8165" cy="340360"/>
                      </a:xfrm>
                      <a:prstGeom prst="rect">
                        <a:avLst/>
                      </a:prstGeom>
                    </pic:spPr>
                  </pic:pic>
                </a:graphicData>
              </a:graphic>
            </wp:inline>
          </w:drawing>
        </m:r>
      </m:oMath>
      <w:r w:rsidR="00E24198">
        <w:t xml:space="preserve">The placement rule applied will decide where to place the job and is intrinsic to the construction heuristic, which is chosen independently of the priority dispatching rule that is applied. Different placement rules could be considered for selecting a slot from , e.g., if the main concern were to utilise the slot space, then choosing the slot with the smallest idle time would yield a closer-fitted schedule and leave greater idle times undiminished for subsequent dispatches on </w:t>
      </w:r>
      <m:oMath>
        <m:sSub>
          <m:sSubPr>
            <m:ctrlPr>
              <w:rPr>
                <w:rFonts w:ascii="Cambria Math" w:hAnsi="Cambria Math"/>
              </w:rPr>
            </m:ctrlPr>
          </m:sSubPr>
          <m:e>
            <m:r>
              <w:rPr>
                <w:rFonts w:ascii="Cambria Math" w:hAnsi="Cambria Math"/>
              </w:rPr>
              <m:t>M</m:t>
            </m:r>
          </m:e>
          <m:sub>
            <m:r>
              <w:rPr>
                <w:rFonts w:ascii="Cambria Math" w:hAnsi="Cambria Math"/>
              </w:rPr>
              <m:t>a</m:t>
            </m:r>
          </m:sub>
        </m:sSub>
      </m:oMath>
      <w:r w:rsidR="00E24198">
        <w:t xml:space="preserve">. In our experiments, cases were discovered where such a placement could rule out the possibility of constructing optimal solutions. However, this problem did not occur when jobs are simply placed as early as possible, which is beneficial for subsequent dispatches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rsidR="00E24198">
        <w:t>. For this reason, it will be the placement rule applied here.</w:t>
      </w:r>
    </w:p>
    <w:p w:rsidR="00710478" w:rsidRDefault="00710478">
      <w:r w:rsidRPr="00710478">
        <w:lastRenderedPageBreak/>
        <w:drawing>
          <wp:inline distT="0" distB="0" distL="0" distR="0" wp14:anchorId="38AC1BDC" wp14:editId="2653B912">
            <wp:extent cx="3098165" cy="2746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8165" cy="2746375"/>
                    </a:xfrm>
                    <a:prstGeom prst="rect">
                      <a:avLst/>
                    </a:prstGeom>
                  </pic:spPr>
                </pic:pic>
              </a:graphicData>
            </a:graphic>
          </wp:inline>
        </w:drawing>
      </w:r>
    </w:p>
    <w:p w:rsidR="00F74B31" w:rsidRDefault="00E24198">
      <w:r>
        <w:t xml:space="preserve">Priority dispatching rules will use features of operations, such as processing time, in order to determine the job with the highest priority. Consider again , if the job with the shortest processing time (SPT) were to be scheduled next, then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would be dispatched. Similarly, for the longest processing time (LPT) heuristic, </w:t>
      </w:r>
      <m:oMath>
        <m:sSub>
          <m:sSubPr>
            <m:ctrlPr>
              <w:rPr>
                <w:rFonts w:ascii="Cambria Math" w:hAnsi="Cambria Math"/>
              </w:rPr>
            </m:ctrlPr>
          </m:sSubPr>
          <m:e>
            <m:r>
              <w:rPr>
                <w:rFonts w:ascii="Cambria Math" w:hAnsi="Cambria Math"/>
              </w:rPr>
              <m:t>J</m:t>
            </m:r>
          </m:e>
          <m:sub>
            <m:r>
              <w:rPr>
                <w:rFonts w:ascii="Cambria Math" w:hAnsi="Cambria Math"/>
              </w:rPr>
              <m:t>5</m:t>
            </m:r>
          </m:sub>
        </m:sSub>
      </m:oMath>
      <w:r>
        <w:t xml:space="preserve"> would have the highest priority. Dispatching can also be based on features related to the partial schedule. Examples of these are dispatching the job with the most work remaining (MWR) or alternatively the least work remaining (LWR). A survey of more than </w:t>
      </w:r>
      <m:oMath>
        <m:r>
          <w:rPr>
            <w:rFonts w:ascii="Cambria Math" w:hAnsi="Cambria Math"/>
          </w:rPr>
          <m:t>100</m:t>
        </m:r>
      </m:oMath>
      <w:r>
        <w:t xml:space="preserve"> of such rules are presented in @Panwalkar77. However, the reader is referred to an in-depth survey for simple or </w:t>
      </w:r>
      <w:r>
        <w:rPr>
          <w:i/>
        </w:rPr>
        <w:t>single priority dispatching rule</w:t>
      </w:r>
      <w:r>
        <w:t xml:space="preserve"> (SDR) by @Haupt89. The SDRs assign an index to each job in the job-list and is generally only based on a few features and simple mathematical operations.</w:t>
      </w:r>
    </w:p>
    <w:p w:rsidR="00710478" w:rsidRDefault="00710478">
      <w:r w:rsidRPr="00710478">
        <w:drawing>
          <wp:inline distT="0" distB="0" distL="0" distR="0" wp14:anchorId="375DA044" wp14:editId="28D9FC85">
            <wp:extent cx="3098165" cy="2890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8165" cy="2890520"/>
                    </a:xfrm>
                    <a:prstGeom prst="rect">
                      <a:avLst/>
                    </a:prstGeom>
                  </pic:spPr>
                </pic:pic>
              </a:graphicData>
            </a:graphic>
          </wp:inline>
        </w:drawing>
      </w:r>
    </w:p>
    <w:p w:rsidR="00F74B31" w:rsidRDefault="00E24198">
      <w:r>
        <w:t xml:space="preserve">Designing priority dispatching rules requires recognising the important features of the partial schedules needed to create a reasonable scheduling rule. These features attempt to grasp key attributes of the schedule being constructed. Which features are most important will necessarily depend on the objectives of the scheduling problem. Features used in this study applied for each possible operation encountered are given in , where the set of machines already dispatched for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is </w:t>
      </w:r>
      <m:oMath>
        <m:sSub>
          <m:sSubPr>
            <m:ctrlPr>
              <w:rPr>
                <w:rFonts w:ascii="Cambria Math" w:hAnsi="Cambria Math"/>
              </w:rPr>
            </m:ctrlPr>
          </m:sSubPr>
          <m:e>
            <m:r>
              <m:rPr>
                <m:scr m:val="script"/>
                <m:sty m:val="p"/>
              </m:rPr>
              <w:rPr>
                <w:rFonts w:ascii="Cambria Math" w:hAnsi="Cambria Math"/>
              </w:rPr>
              <m:t>M</m:t>
            </m:r>
          </m:e>
          <m:sub>
            <m:r>
              <w:rPr>
                <w:rFonts w:ascii="Cambria Math" w:hAnsi="Cambria Math"/>
              </w:rPr>
              <m:t>j</m:t>
            </m:r>
          </m:sub>
        </m:sSub>
        <m:r>
          <w:rPr>
            <w:rFonts w:ascii="Cambria Math" w:hAnsi="Cambria Math"/>
          </w:rPr>
          <m:t>⊂</m:t>
        </m:r>
        <m:r>
          <m:rPr>
            <m:scr m:val="script"/>
            <m:sty m:val="p"/>
          </m:rPr>
          <w:rPr>
            <w:rFonts w:ascii="Cambria Math" w:hAnsi="Cambria Math"/>
          </w:rPr>
          <m:t>M</m:t>
        </m:r>
      </m:oMath>
      <w:r>
        <w:t xml:space="preserve">, and similarly, </w:t>
      </w:r>
      <m:oMath>
        <m:sSub>
          <m:sSubPr>
            <m:ctrlPr>
              <w:rPr>
                <w:rFonts w:ascii="Cambria Math" w:hAnsi="Cambria Math"/>
              </w:rPr>
            </m:ctrlPr>
          </m:sSubPr>
          <m:e>
            <m:r>
              <w:rPr>
                <w:rFonts w:ascii="Cambria Math" w:hAnsi="Cambria Math"/>
              </w:rPr>
              <m:t>M</m:t>
            </m:r>
          </m:e>
          <m:sub>
            <m:r>
              <w:rPr>
                <w:rFonts w:ascii="Cambria Math" w:hAnsi="Cambria Math"/>
              </w:rPr>
              <m:t>a</m:t>
            </m:r>
          </m:sub>
        </m:sSub>
      </m:oMath>
      <w:r>
        <w:t xml:space="preserve"> has already had the jobs </w:t>
      </w:r>
      <m:oMath>
        <m:sSub>
          <m:sSubPr>
            <m:ctrlPr>
              <w:rPr>
                <w:rFonts w:ascii="Cambria Math" w:hAnsi="Cambria Math"/>
              </w:rPr>
            </m:ctrlPr>
          </m:sSubPr>
          <m:e>
            <m:r>
              <m:rPr>
                <m:scr m:val="script"/>
                <m:sty m:val="p"/>
              </m:rPr>
              <w:rPr>
                <w:rFonts w:ascii="Cambria Math" w:hAnsi="Cambria Math"/>
              </w:rPr>
              <m:t>J</m:t>
            </m:r>
          </m:e>
          <m:sub>
            <m:r>
              <w:rPr>
                <w:rFonts w:ascii="Cambria Math" w:hAnsi="Cambria Math"/>
              </w:rPr>
              <m:t>a</m:t>
            </m:r>
          </m:sub>
        </m:sSub>
        <m:r>
          <w:rPr>
            <w:rFonts w:ascii="Cambria Math" w:hAnsi="Cambria Math"/>
          </w:rPr>
          <m:t>⊂</m:t>
        </m:r>
        <m:r>
          <m:rPr>
            <m:scr m:val="script"/>
            <m:sty m:val="p"/>
          </m:rPr>
          <w:rPr>
            <w:rFonts w:ascii="Cambria Math" w:hAnsi="Cambria Math"/>
          </w:rPr>
          <m:t>J</m:t>
        </m:r>
      </m:oMath>
      <w:r>
        <w:t xml:space="preserve"> previously dispatched. The features of particular interest were obtained by inspecting the aforementioned SDRs. Features </w:t>
      </w:r>
      <m:oMath>
        <m:sSub>
          <m:sSubPr>
            <m:ctrlPr>
              <w:rPr>
                <w:rFonts w:ascii="Cambria Math" w:hAnsi="Cambria Math"/>
              </w:rPr>
            </m:ctrlPr>
          </m:sSubPr>
          <m:e>
            <m:r>
              <w:rPr>
                <w:rFonts w:ascii="Cambria Math" w:hAnsi="Cambria Math"/>
              </w:rPr>
              <m:t>ϕ</m:t>
            </m:r>
          </m:e>
          <m:sub>
            <m:r>
              <w:rPr>
                <w:rFonts w:ascii="Cambria Math" w:hAnsi="Cambria Math"/>
              </w:rPr>
              <m:t>1</m:t>
            </m:r>
          </m:sub>
        </m:sSub>
      </m:oMath>
      <w:r>
        <w:t>-</w:t>
      </w:r>
      <m:oMath>
        <m:sSub>
          <m:sSubPr>
            <m:ctrlPr>
              <w:rPr>
                <w:rFonts w:ascii="Cambria Math" w:hAnsi="Cambria Math"/>
              </w:rPr>
            </m:ctrlPr>
          </m:sSubPr>
          <m:e>
            <m:r>
              <w:rPr>
                <w:rFonts w:ascii="Cambria Math" w:hAnsi="Cambria Math"/>
              </w:rPr>
              <m:t>ϕ</m:t>
            </m:r>
          </m:e>
          <m:sub>
            <m:r>
              <w:rPr>
                <w:rFonts w:ascii="Cambria Math" w:hAnsi="Cambria Math"/>
              </w:rPr>
              <m:t>8</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9</m:t>
            </m:r>
          </m:sub>
        </m:sSub>
      </m:oMath>
      <w:r>
        <w:t>-</w:t>
      </w:r>
      <m:oMath>
        <m:sSub>
          <m:sSubPr>
            <m:ctrlPr>
              <w:rPr>
                <w:rFonts w:ascii="Cambria Math" w:hAnsi="Cambria Math"/>
              </w:rPr>
            </m:ctrlPr>
          </m:sSubPr>
          <m:e>
            <m:r>
              <w:rPr>
                <w:rFonts w:ascii="Cambria Math" w:hAnsi="Cambria Math"/>
              </w:rPr>
              <m:t>ϕ</m:t>
            </m:r>
          </m:e>
          <m:sub>
            <m:r>
              <w:rPr>
                <w:rFonts w:ascii="Cambria Math" w:hAnsi="Cambria Math"/>
              </w:rPr>
              <m:t>16</m:t>
            </m:r>
          </m:sub>
        </m:sSub>
      </m:oMath>
      <w:r>
        <w:t xml:space="preserve"> are job-related and machine-related, respectively. In fact, @Pickardt2013 note that in the current literature, there is a lack of global perspective in the feature space, as omitting them won’t address the possible negative impact an operation </w:t>
      </w:r>
      <m:oMath>
        <m:r>
          <w:rPr>
            <w:rFonts w:ascii="Cambria Math" w:hAnsi="Cambria Math"/>
          </w:rPr>
          <m:t>(j,a)</m:t>
        </m:r>
      </m:oMath>
      <w:r>
        <w:t xml:space="preserve"> might have on other machines at a later time, it is for that reason features such as </w:t>
      </w:r>
      <m:oMath>
        <m:sSub>
          <m:sSubPr>
            <m:ctrlPr>
              <w:rPr>
                <w:rFonts w:ascii="Cambria Math" w:hAnsi="Cambria Math"/>
              </w:rPr>
            </m:ctrlPr>
          </m:sSubPr>
          <m:e>
            <m:r>
              <w:rPr>
                <w:rFonts w:ascii="Cambria Math" w:hAnsi="Cambria Math"/>
              </w:rPr>
              <m:t>ϕ</m:t>
            </m:r>
          </m:e>
          <m:sub>
            <m:r>
              <w:rPr>
                <w:rFonts w:ascii="Cambria Math" w:hAnsi="Cambria Math"/>
              </w:rPr>
              <m:t>13</m:t>
            </m:r>
          </m:sub>
        </m:sSub>
      </m:oMath>
      <w:r>
        <w:t>-</w:t>
      </w:r>
      <m:oMath>
        <m:sSub>
          <m:sSubPr>
            <m:ctrlPr>
              <w:rPr>
                <w:rFonts w:ascii="Cambria Math" w:hAnsi="Cambria Math"/>
              </w:rPr>
            </m:ctrlPr>
          </m:sSubPr>
          <m:e>
            <m:r>
              <w:rPr>
                <w:rFonts w:ascii="Cambria Math" w:hAnsi="Cambria Math"/>
              </w:rPr>
              <m:t>ϕ</m:t>
            </m:r>
          </m:e>
          <m:sub>
            <m:r>
              <w:rPr>
                <w:rFonts w:ascii="Cambria Math" w:hAnsi="Cambria Math"/>
              </w:rPr>
              <m:t>15</m:t>
            </m:r>
          </m:sub>
        </m:sSub>
      </m:oMath>
      <w:r>
        <w:t xml:space="preserve"> are considered, since they are slack related and are a means of indicating the current quality of the schedule. All of the features, $\bm{\phi}$, vary throughout the scheduling process, w.r.t. operation belonging to the same time step </w:t>
      </w:r>
      <m:oMath>
        <m:r>
          <w:rPr>
            <w:rFonts w:ascii="Cambria Math" w:hAnsi="Cambria Math"/>
          </w:rPr>
          <m:t>k</m:t>
        </m:r>
      </m:oMath>
      <w:r>
        <w:t xml:space="preserve">, with the exception of </w:t>
      </w:r>
      <m:oMath>
        <m:sSub>
          <m:sSubPr>
            <m:ctrlPr>
              <w:rPr>
                <w:rFonts w:ascii="Cambria Math" w:hAnsi="Cambria Math"/>
              </w:rPr>
            </m:ctrlPr>
          </m:sSubPr>
          <m:e>
            <m:r>
              <w:rPr>
                <w:rFonts w:ascii="Cambria Math" w:hAnsi="Cambria Math"/>
              </w:rPr>
              <m:t>ϕ</m:t>
            </m:r>
          </m:e>
          <m:sub>
            <m:r>
              <w:rPr>
                <w:rFonts w:ascii="Cambria Math" w:hAnsi="Cambria Math"/>
              </w:rPr>
              <m:t>6</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10</m:t>
            </m:r>
          </m:sub>
        </m:sSub>
      </m:oMath>
      <w:r>
        <w:t xml:space="preserve"> which are static for a given problem instance but varying for each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and </w:t>
      </w:r>
      <m:oMath>
        <m:sSub>
          <m:sSubPr>
            <m:ctrlPr>
              <w:rPr>
                <w:rFonts w:ascii="Cambria Math" w:hAnsi="Cambria Math"/>
              </w:rPr>
            </m:ctrlPr>
          </m:sSubPr>
          <m:e>
            <m:r>
              <w:rPr>
                <w:rFonts w:ascii="Cambria Math" w:hAnsi="Cambria Math"/>
              </w:rPr>
              <m:t>M</m:t>
            </m:r>
          </m:e>
          <m:sub>
            <m:r>
              <w:rPr>
                <w:rFonts w:ascii="Cambria Math" w:hAnsi="Cambria Math"/>
              </w:rPr>
              <m:t>a</m:t>
            </m:r>
          </m:sub>
        </m:sSub>
      </m:oMath>
      <w:r>
        <w:t>, respectively.</w:t>
      </w:r>
    </w:p>
    <w:p w:rsidR="00F74B31" w:rsidRDefault="00E24198" w:rsidP="00993348">
      <w:r>
        <w:t xml:space="preserve">Priority dispatching rules are attractive since they are relatively easy to implement, perform fast, and find reasonable schedules. In addition, they are relatively easy to interpret, which makes them desirable for the end-user. However, they can also fail unpredictably. A careful combination of dispatching rules has been shown to perform significantly better @Jayamohan04. These are referred to as </w:t>
      </w:r>
      <w:r>
        <w:rPr>
          <w:i/>
        </w:rPr>
        <w:t>composite priority dispatching rules</w:t>
      </w:r>
      <w:r>
        <w:t xml:space="preserve"> (CDR), where the priority ranking is an expression of several dispatching rules. CDRs deal with a greater number of more complicated functions and are constructed from the schedules features. In short, a CDR is a combination of several DRs. For instance let </w:t>
      </w:r>
      <m:oMath>
        <m:r>
          <w:rPr>
            <w:rFonts w:ascii="Cambria Math" w:hAnsi="Cambria Math"/>
          </w:rPr>
          <m:t>π</m:t>
        </m:r>
      </m:oMath>
      <w:r>
        <w:t xml:space="preserve"> be a CDR comprised of </w:t>
      </w:r>
      <m:oMath>
        <m:r>
          <w:rPr>
            <w:rFonts w:ascii="Cambria Math" w:hAnsi="Cambria Math"/>
          </w:rPr>
          <m:t>d</m:t>
        </m:r>
      </m:oMath>
      <w:r>
        <w:t xml:space="preserve"> DRs, then the index </w:t>
      </w:r>
      <m:oMath>
        <m:r>
          <w:rPr>
            <w:rFonts w:ascii="Cambria Math" w:hAnsi="Cambria Math"/>
          </w:rPr>
          <m:t>I</m:t>
        </m:r>
      </m:oMath>
      <w:r>
        <w:t xml:space="preserve"> for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xml:space="preserve"> using </w:t>
      </w:r>
      <m:oMath>
        <m:r>
          <w:rPr>
            <w:rFonts w:ascii="Cambria Math" w:hAnsi="Cambria Math"/>
          </w:rPr>
          <m:t>π</m:t>
        </m:r>
      </m:oMath>
      <w:r>
        <w:t xml:space="preserve"> is:</w:t>
      </w:r>
      <w:r w:rsidR="00993348" w:rsidRPr="00993348">
        <w:rPr>
          <w:noProof/>
          <w:lang w:val="en-GB" w:eastAsia="en-GB"/>
        </w:rPr>
        <w:t xml:space="preserve"> </w:t>
      </w:r>
      <w:r w:rsidR="00993348" w:rsidRPr="00993348">
        <w:drawing>
          <wp:inline distT="0" distB="0" distL="0" distR="0" wp14:anchorId="6095879D" wp14:editId="3A5B5A38">
            <wp:extent cx="3098165" cy="590550"/>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98165" cy="590550"/>
                    </a:xfrm>
                    <a:prstGeom prst="rect">
                      <a:avLst/>
                    </a:prstGeom>
                  </pic:spPr>
                </pic:pic>
              </a:graphicData>
            </a:graphic>
          </wp:inline>
        </w:drawing>
      </w:r>
      <w:r w:rsidR="00993348" w:rsidRPr="00993348">
        <w:t xml:space="preserve"> </w:t>
      </w:r>
      <w:r>
        <w:t xml:space="preserve">where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&gt;0</m:t>
        </m:r>
      </m:oMath>
      <w:r>
        <w:t xml:space="preserve"> and </w:t>
      </w:r>
      <m:oMath>
        <m:nary>
          <m:naryPr>
            <m:chr m:val="∑"/>
            <m:limLoc m:val="subSup"/>
            <m:ctrlPr>
              <w:rPr>
                <w:rFonts w:ascii="Cambria Math" w:hAnsi="Cambria Math"/>
              </w:rPr>
            </m:ctrlPr>
          </m:naryPr>
          <m:sub>
            <m:r>
              <w:rPr>
                <w:rFonts w:ascii="Cambria Math" w:hAnsi="Cambria Math"/>
              </w:rPr>
              <m:t>i=0</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e>
        </m:nary>
        <m:r>
          <w:rPr>
            <w:rFonts w:ascii="Cambria Math" w:hAnsi="Cambria Math"/>
          </w:rPr>
          <m:t>=1</m:t>
        </m:r>
      </m:oMath>
      <w:r>
        <w:t xml:space="preserve"> with </w:t>
      </w:r>
      <m:oMath>
        <m:sSub>
          <m:sSubPr>
            <m:ctrlPr>
              <w:rPr>
                <w:rFonts w:ascii="Cambria Math" w:hAnsi="Cambria Math"/>
              </w:rPr>
            </m:ctrlPr>
          </m:sSubPr>
          <m:e>
            <m:r>
              <w:rPr>
                <w:rFonts w:ascii="Cambria Math" w:hAnsi="Cambria Math"/>
              </w:rPr>
              <m:t>w</m:t>
            </m:r>
          </m:e>
          <m:sub>
            <m:r>
              <w:rPr>
                <w:rFonts w:ascii="Cambria Math" w:hAnsi="Cambria Math"/>
              </w:rPr>
              <m:t>i</m:t>
            </m:r>
          </m:sub>
        </m:sSub>
      </m:oMath>
      <w:r>
        <w:t xml:space="preserve"> giving </w:t>
      </w:r>
      <w:r>
        <w:lastRenderedPageBreak/>
        <w:t xml:space="preserve">the weight of the influence of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(which could be a SDR or another CDR) to </w:t>
      </w:r>
      <m:oMath>
        <m:r>
          <w:rPr>
            <w:rFonts w:ascii="Cambria Math" w:hAnsi="Cambria Math"/>
          </w:rPr>
          <m:t>π</m:t>
        </m:r>
      </m:oMath>
      <w:r>
        <w:t xml:space="preserve">. Note: each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is a function of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’s features from the current sequence $\bm \chi$, where $\bm \chi^j$ implies that </w:t>
      </w:r>
      <m:oMath>
        <m:sSub>
          <m:sSubPr>
            <m:ctrlPr>
              <w:rPr>
                <w:rFonts w:ascii="Cambria Math" w:hAnsi="Cambria Math"/>
              </w:rPr>
            </m:ctrlPr>
          </m:sSubPr>
          <m:e>
            <m:r>
              <w:rPr>
                <w:rFonts w:ascii="Cambria Math" w:hAnsi="Cambria Math"/>
              </w:rPr>
              <m:t>J</m:t>
            </m:r>
          </m:e>
          <m:sub>
            <m:r>
              <w:rPr>
                <w:rFonts w:ascii="Cambria Math" w:hAnsi="Cambria Math"/>
              </w:rPr>
              <m:t>j</m:t>
            </m:r>
          </m:sub>
        </m:sSub>
      </m:oMath>
      <w:r>
        <w:t xml:space="preserve"> was the latest dispatch, i.e., the partial schedule given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J</m:t>
            </m:r>
          </m:e>
          <m:sub>
            <m:r>
              <w:rPr>
                <w:rFonts w:ascii="Cambria Math" w:hAnsi="Cambria Math"/>
              </w:rPr>
              <m:t>j</m:t>
            </m:r>
          </m:sub>
        </m:sSub>
      </m:oMath>
      <w:r>
        <w:t>.</w:t>
      </w:r>
    </w:p>
    <w:p w:rsidR="00F74B31" w:rsidRDefault="00E24198">
      <w:r>
        <w:t xml:space="preserve">At each step </w:t>
      </w:r>
      <m:oMath>
        <m:r>
          <w:rPr>
            <w:rFonts w:ascii="Cambria Math" w:hAnsi="Cambria Math"/>
          </w:rPr>
          <m:t>k</m:t>
        </m:r>
      </m:oMath>
      <w:r>
        <w:t>, an operation is dispatched which has the highest priority. If there is a tie, some other priority measure is used. Generally the dispatching rules are static during the entire scheduling process. However, ties could also be broken randomly (RND).</w:t>
      </w:r>
    </w:p>
    <w:p w:rsidR="00F74B31" w:rsidRDefault="00E24198">
      <w:r>
        <w:t xml:space="preserve">While investigating 11 SDRs for JSP, @Lu13 a pool of 33 CDRs was created. This pool strongly outperformed the original CDRs by using multi-contextual functions based on either job waiting time or machine idle time (similar to </w:t>
      </w:r>
      <m:oMath>
        <m:sSub>
          <m:sSubPr>
            <m:ctrlPr>
              <w:rPr>
                <w:rFonts w:ascii="Cambria Math" w:hAnsi="Cambria Math"/>
              </w:rPr>
            </m:ctrlPr>
          </m:sSubPr>
          <m:e>
            <m:r>
              <w:rPr>
                <w:rFonts w:ascii="Cambria Math" w:hAnsi="Cambria Math"/>
              </w:rPr>
              <m:t>ϕ</m:t>
            </m:r>
          </m:e>
          <m:sub>
            <m:r>
              <w:rPr>
                <w:rFonts w:ascii="Cambria Math" w:hAnsi="Cambria Math"/>
              </w:rPr>
              <m:t>5</m:t>
            </m:r>
          </m:sub>
        </m:sSub>
      </m:oMath>
      <w:r>
        <w:t xml:space="preserve"> and </w:t>
      </w:r>
      <m:oMath>
        <m:sSub>
          <m:sSubPr>
            <m:ctrlPr>
              <w:rPr>
                <w:rFonts w:ascii="Cambria Math" w:hAnsi="Cambria Math"/>
              </w:rPr>
            </m:ctrlPr>
          </m:sSubPr>
          <m:e>
            <m:r>
              <w:rPr>
                <w:rFonts w:ascii="Cambria Math" w:hAnsi="Cambria Math"/>
              </w:rPr>
              <m:t>ϕ</m:t>
            </m:r>
          </m:e>
          <m:sub>
            <m:r>
              <w:rPr>
                <w:rFonts w:ascii="Cambria Math" w:hAnsi="Cambria Math"/>
              </w:rPr>
              <m:t>14</m:t>
            </m:r>
          </m:sub>
        </m:sSub>
      </m:oMath>
      <w:r>
        <w:t> in ), i.e., the CDRs are a combination of either one or both of these key features and then the SDRs. However, there are no combinations of the basic SDRs explored, only those two features. Similarly, using priority rules to combine 12 existing DRs from the literature, @Yu13 had 48 CDR combinations which yielded 48 different models to implement and test. It is intuitive to get a boost in performance by introducing new CDRs, since where one DR might be failing, another could be excelling, so combining them together should yield a better CDR. However, these approaches introduce fairly ad-hoc solutions and there is no guarantee the optimal combination of dispatching rules are found.</w:t>
      </w:r>
    </w:p>
    <w:p w:rsidR="00F74B31" w:rsidRDefault="00E24198">
      <w:r>
        <w:t>The composite priority dispatching rule presented in can be considered as a special case of a the following general linear value function:</w:t>
      </w:r>
    </w:p>
    <w:p w:rsidR="00F74B31" w:rsidRDefault="00993348">
      <w:r w:rsidRPr="00993348">
        <w:drawing>
          <wp:inline distT="0" distB="0" distL="0" distR="0" wp14:anchorId="38BBB8EC" wp14:editId="3521BC2A">
            <wp:extent cx="3098165" cy="493395"/>
            <wp:effectExtent l="0" t="0" r="698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8165" cy="493395"/>
                    </a:xfrm>
                    <a:prstGeom prst="rect">
                      <a:avLst/>
                    </a:prstGeom>
                  </pic:spPr>
                </pic:pic>
              </a:graphicData>
            </a:graphic>
          </wp:inline>
        </w:drawing>
      </w:r>
      <w:r w:rsidRPr="00993348">
        <w:t xml:space="preserve"> </w:t>
      </w:r>
      <w:proofErr w:type="gramStart"/>
      <w:r w:rsidR="00E24198">
        <w:t xml:space="preserve">when </w:t>
      </w:r>
      <w:proofErr w:type="gramEnd"/>
      <m:oMath>
        <m:sSub>
          <m:sSubPr>
            <m:ctrlPr>
              <w:rPr>
                <w:rFonts w:ascii="Cambria Math" w:hAnsi="Cambria Math"/>
              </w:rPr>
            </m:ctrlPr>
          </m:sSubPr>
          <m:e>
            <m:r>
              <w:rPr>
                <w:rFonts w:ascii="Cambria Math" w:hAnsi="Cambria Math"/>
              </w:rPr>
              <m:t>π</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ϕ</m:t>
            </m:r>
          </m:e>
          <m:sub>
            <m:r>
              <w:rPr>
                <w:rFonts w:ascii="Cambria Math" w:hAnsi="Cambria Math"/>
              </w:rPr>
              <m:t>i</m:t>
            </m:r>
          </m:sub>
        </m:sSub>
        <m:r>
          <w:rPr>
            <w:rFonts w:ascii="Cambria Math" w:hAnsi="Cambria Math"/>
          </w:rPr>
          <m:t>(⋅)</m:t>
        </m:r>
      </m:oMath>
      <w:r w:rsidR="00E24198">
        <w:t xml:space="preserve">, i.e., a composite function of the features from . Finally, the job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corresponds to the one with the highest value, namely:</w:t>
      </w:r>
    </w:p>
    <w:p w:rsidR="00F74B31" w:rsidRDefault="00993348">
      <w:r w:rsidRPr="00993348">
        <w:drawing>
          <wp:inline distT="0" distB="0" distL="0" distR="0" wp14:anchorId="0BAAF06A" wp14:editId="4892DF91">
            <wp:extent cx="3098165" cy="387350"/>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98165" cy="387350"/>
                    </a:xfrm>
                    <a:prstGeom prst="rect">
                      <a:avLst/>
                    </a:prstGeom>
                  </pic:spPr>
                </pic:pic>
              </a:graphicData>
            </a:graphic>
          </wp:inline>
        </w:drawing>
      </w:r>
      <w:r w:rsidRPr="00993348">
        <w:t xml:space="preserve"> </w:t>
      </w:r>
      <w:r w:rsidR="00E24198">
        <w:t xml:space="preserve">Similarly, single priority dispatching rules may be described by this linear model. For instance, let all </w:t>
      </w:r>
      <m:oMath>
        <m:sSub>
          <m:sSubPr>
            <m:ctrlPr>
              <w:rPr>
                <w:rFonts w:ascii="Cambria Math" w:hAnsi="Cambria Math"/>
              </w:rPr>
            </m:ctrlPr>
          </m:sSubPr>
          <m:e>
            <m:r>
              <w:rPr>
                <w:rFonts w:ascii="Cambria Math" w:hAnsi="Cambria Math"/>
              </w:rPr>
              <m:t>w</m:t>
            </m:r>
          </m:e>
          <m:sub>
            <m:r>
              <w:rPr>
                <w:rFonts w:ascii="Cambria Math" w:hAnsi="Cambria Math"/>
              </w:rPr>
              <m:t>i</m:t>
            </m:r>
          </m:sub>
        </m:sSub>
        <m:r>
          <w:rPr>
            <w:rFonts w:ascii="Cambria Math" w:hAnsi="Cambria Math"/>
          </w:rPr>
          <m:t>=0</m:t>
        </m:r>
      </m:oMath>
      <w:r w:rsidR="00E24198">
        <w:t xml:space="preserve">, but with following exceptions: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SPT, </w:t>
      </w:r>
      <m:oMath>
        <m:sSub>
          <m:sSubPr>
            <m:ctrlPr>
              <w:rPr>
                <w:rFonts w:ascii="Cambria Math" w:hAnsi="Cambria Math"/>
              </w:rPr>
            </m:ctrlPr>
          </m:sSubPr>
          <m:e>
            <m:r>
              <w:rPr>
                <w:rFonts w:ascii="Cambria Math" w:hAnsi="Cambria Math"/>
              </w:rPr>
              <m:t>w</m:t>
            </m:r>
          </m:e>
          <m:sub>
            <m:r>
              <w:rPr>
                <w:rFonts w:ascii="Cambria Math" w:hAnsi="Cambria Math"/>
              </w:rPr>
              <m:t>1</m:t>
            </m:r>
          </m:sub>
        </m:sSub>
        <m:r>
          <w:rPr>
            <w:rFonts w:ascii="Cambria Math" w:hAnsi="Cambria Math"/>
          </w:rPr>
          <m:t>=+1</m:t>
        </m:r>
      </m:oMath>
      <w:r w:rsidR="00E24198">
        <w:t xml:space="preserve"> for LPT,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LWR and </w:t>
      </w:r>
      <m:oMath>
        <m:sSub>
          <m:sSubPr>
            <m:ctrlPr>
              <w:rPr>
                <w:rFonts w:ascii="Cambria Math" w:hAnsi="Cambria Math"/>
              </w:rPr>
            </m:ctrlPr>
          </m:sSubPr>
          <m:e>
            <m:r>
              <w:rPr>
                <w:rFonts w:ascii="Cambria Math" w:hAnsi="Cambria Math"/>
              </w:rPr>
              <m:t>w</m:t>
            </m:r>
          </m:e>
          <m:sub>
            <m:r>
              <w:rPr>
                <w:rFonts w:ascii="Cambria Math" w:hAnsi="Cambria Math"/>
              </w:rPr>
              <m:t>7</m:t>
            </m:r>
          </m:sub>
        </m:sSub>
        <m:r>
          <w:rPr>
            <w:rFonts w:ascii="Cambria Math" w:hAnsi="Cambria Math"/>
          </w:rPr>
          <m:t>=+1</m:t>
        </m:r>
      </m:oMath>
      <w:r w:rsidR="00E24198">
        <w:t xml:space="preserve"> for MWR. Generally, the </w:t>
      </w:r>
      <w:r w:rsidR="00E24198">
        <w:t xml:space="preserve">weights </w:t>
      </w:r>
      <m:oMath>
        <m:acc>
          <m:accPr>
            <m:chr m:val="⃗"/>
            <m:ctrlPr>
              <w:rPr>
                <w:rFonts w:ascii="Cambria Math" w:hAnsi="Cambria Math"/>
              </w:rPr>
            </m:ctrlPr>
          </m:accPr>
          <m:e>
            <m:r>
              <w:rPr>
                <w:rFonts w:ascii="Cambria Math" w:hAnsi="Cambria Math"/>
              </w:rPr>
              <m:t>w</m:t>
            </m:r>
          </m:e>
        </m:acc>
      </m:oMath>
      <w:r w:rsidR="00E24198">
        <w:t xml:space="preserve"> are chosen by the designer or the rule apriori. A more attractive approach would be to learn these weights from problem examples directly. The following will investigate how this may be accomplished.</w:t>
      </w:r>
    </w:p>
    <w:p w:rsidR="00F74B31" w:rsidRDefault="00710478" w:rsidP="00710478">
      <w:pPr>
        <w:pStyle w:val="Heading3"/>
      </w:pPr>
      <w:bookmarkStart w:id="4" w:name="sec:learnOPT"/>
      <w:r>
        <w:t xml:space="preserve">4 </w:t>
      </w:r>
      <w:r w:rsidR="00E24198">
        <w:t>Performance Analysis of Priority Dispatching Rules</w:t>
      </w:r>
    </w:p>
    <w:bookmarkEnd w:id="4"/>
    <w:p w:rsidR="00F74B31" w:rsidRDefault="00E24198">
      <w:r>
        <w:t xml:space="preserve">In order to create successful dispatching rules, a good starting point is to investigate the properties of optimal solutions and hopefully be able to learn how to mimic the construction </w:t>
      </w:r>
      <w:proofErr w:type="gramStart"/>
      <w:r>
        <w:t>of</w:t>
      </w:r>
      <w:proofErr w:type="gramEnd"/>
      <w:r>
        <w:t xml:space="preserve"> such solutions. For this, optimal solutions (obtained by using a commercial software package @gurobi) are followed and the probability of SDRs being optimal is inspected. This serves as an indicator of how hard it is to put our objective up as a machine learning problem. However, the end-goal, which is minimising deviation from optimality, </w:t>
      </w:r>
      <m:oMath>
        <m:r>
          <w:rPr>
            <w:rFonts w:ascii="Cambria Math" w:hAnsi="Cambria Math"/>
          </w:rPr>
          <m:t>ρ</m:t>
        </m:r>
      </m:oMath>
      <w:r>
        <w:t>, must also take into consideration because of its relationship to stepwise optimality is not fully understood.</w:t>
      </w:r>
    </w:p>
    <w:p w:rsidR="00F74B31" w:rsidRDefault="00E24198">
      <w:r>
        <w:t>In this the concerns of learning new priority dispatching rules will be addressed. At the same time experimental set-up used in the study are described.</w:t>
      </w:r>
    </w:p>
    <w:p w:rsidR="00F74B31" w:rsidRDefault="00710478" w:rsidP="00710478">
      <w:pPr>
        <w:pStyle w:val="Heading4"/>
      </w:pPr>
      <w:bookmarkStart w:id="5" w:name="sec:data:sim"/>
      <w:r>
        <w:t xml:space="preserve">4.1 </w:t>
      </w:r>
      <w:r w:rsidR="00E24198">
        <w:t>Problem Instances</w:t>
      </w:r>
    </w:p>
    <w:bookmarkEnd w:id="5"/>
    <w:p w:rsidR="00F74B31" w:rsidRDefault="00E24198">
      <w:r>
        <w:t xml:space="preserve">The class of problem instances used in our studies is the job-shop scheduling problem described </w:t>
      </w:r>
      <w:proofErr w:type="gramStart"/>
      <w:r>
        <w:t>in .</w:t>
      </w:r>
      <w:proofErr w:type="gramEnd"/>
      <w:r>
        <w:t xml:space="preserve"> Each instance will have different processing times and machine ordering. Each instance will therefore create different challenges for a priority dispatching rule. Dispatching rules learned will be customised for the problems used for their training. For real world application using historical data would be most appropriate. The aim would be to learn a dispatching rule that works well on average for a given distribution of problem instances. To illustrate the performance difference of priority dispatching rules on different problem distributions within the same class of problems, consider the following three cases. Problem instances for JSP are generated stochastically by fixing the number of jobs and machines to ten. A discrete processing time is sampled independently from a discrete uniform distribution from the interval </w:t>
      </w:r>
      <m:oMath>
        <m:r>
          <w:rPr>
            <w:rFonts w:ascii="Cambria Math" w:hAnsi="Cambria Math"/>
          </w:rPr>
          <m:t>I=[</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i.e.,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2</m:t>
            </m:r>
          </m:sub>
        </m:sSub>
        <m:r>
          <w:rPr>
            <w:rFonts w:ascii="Cambria Math" w:hAnsi="Cambria Math"/>
          </w:rPr>
          <m:t>)</m:t>
        </m:r>
      </m:oMath>
      <w:r>
        <w:t xml:space="preserve">. The machine order is a random permutation of all </w:t>
      </w:r>
      <w:r>
        <w:lastRenderedPageBreak/>
        <w:t xml:space="preserve">of the machines in the job-shop. Two different processing times distributions were explored, namely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where </w:t>
      </w:r>
      <m:oMath>
        <m:r>
          <w:rPr>
            <w:rFonts w:ascii="Cambria Math" w:hAnsi="Cambria Math"/>
          </w:rPr>
          <m:t>I=[1,99]</m:t>
        </m:r>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t xml:space="preserve"> where </w:t>
      </w:r>
      <m:oMath>
        <m:r>
          <w:rPr>
            <w:rFonts w:ascii="Cambria Math" w:hAnsi="Cambria Math"/>
          </w:rPr>
          <m:t>I=[45,55]</m:t>
        </m:r>
      </m:oMath>
      <w:r>
        <w:t xml:space="preserve">. These instances are referred to as random and random-narrow, respectively. In addition, the case where the machine order is fixed and the same for all jobs, i.e. </w:t>
      </w:r>
      <m:oMath>
        <m:sSub>
          <m:sSubPr>
            <m:ctrlPr>
              <w:rPr>
                <w:rFonts w:ascii="Cambria Math" w:hAnsi="Cambria Math"/>
              </w:rPr>
            </m:ctrlPr>
          </m:sSubPr>
          <m:e>
            <m:r>
              <w:rPr>
                <w:rFonts w:ascii="Cambria Math" w:hAnsi="Cambria Math"/>
              </w:rPr>
              <m:t>σ</m:t>
            </m:r>
          </m:e>
          <m:sub>
            <m:r>
              <w:rPr>
                <w:rFonts w:ascii="Cambria Math" w:hAnsi="Cambria Math"/>
              </w:rPr>
              <m:t>j</m:t>
            </m:r>
          </m:sub>
        </m:sSub>
        <m:r>
          <w:rPr>
            <w:rFonts w:ascii="Cambria Math" w:hAnsi="Cambria Math"/>
          </w:rPr>
          <m:t>(a)=a</m:t>
        </m:r>
      </m:oMath>
      <w:r>
        <w:t xml:space="preserve"> for all </w:t>
      </w:r>
      <m:oMath>
        <m:sSub>
          <m:sSubPr>
            <m:ctrlPr>
              <w:rPr>
                <w:rFonts w:ascii="Cambria Math" w:hAnsi="Cambria Math"/>
              </w:rPr>
            </m:ctrlPr>
          </m:sSubPr>
          <m:e>
            <m:r>
              <w:rPr>
                <w:rFonts w:ascii="Cambria Math" w:hAnsi="Cambria Math"/>
              </w:rPr>
              <m:t>J</m:t>
            </m:r>
          </m:e>
          <m:sub>
            <m:r>
              <w:rPr>
                <w:rFonts w:ascii="Cambria Math" w:hAnsi="Cambria Math"/>
              </w:rPr>
              <m:t>j</m:t>
            </m:r>
          </m:sub>
        </m:sSub>
        <m:r>
          <w:rPr>
            <w:rFonts w:ascii="Cambria Math" w:hAnsi="Cambria Math"/>
          </w:rPr>
          <m:t>∈</m:t>
        </m:r>
        <m:r>
          <m:rPr>
            <m:scr m:val="script"/>
            <m:sty m:val="p"/>
          </m:rPr>
          <w:rPr>
            <w:rFonts w:ascii="Cambria Math" w:hAnsi="Cambria Math"/>
          </w:rPr>
          <m:t>J</m:t>
        </m:r>
      </m:oMath>
      <w:r>
        <w:t xml:space="preserve"> and where </w:t>
      </w:r>
      <m:oMath>
        <m:acc>
          <m:accPr>
            <m:chr m:val="⃗"/>
            <m:ctrlPr>
              <w:rPr>
                <w:rFonts w:ascii="Cambria Math" w:hAnsi="Cambria Math"/>
              </w:rPr>
            </m:ctrlPr>
          </m:accPr>
          <m:e>
            <m:r>
              <w:rPr>
                <w:rFonts w:ascii="Cambria Math" w:hAnsi="Cambria Math"/>
              </w:rPr>
              <m:t>p</m:t>
            </m:r>
          </m:e>
        </m:acc>
        <m:r>
          <w:rPr>
            <w:rFonts w:ascii="Cambria Math" w:hAnsi="Cambria Math"/>
          </w:rPr>
          <m:t>∼</m:t>
        </m:r>
        <m:r>
          <m:rPr>
            <m:scr m:val="script"/>
            <m:sty m:val="p"/>
          </m:rPr>
          <w:rPr>
            <w:rFonts w:ascii="Cambria Math" w:hAnsi="Cambria Math"/>
          </w:rPr>
          <m:t>U</m:t>
        </m:r>
        <m:r>
          <w:rPr>
            <w:rFonts w:ascii="Cambria Math" w:hAnsi="Cambria Math"/>
          </w:rPr>
          <m:t>(1,99)</m:t>
        </m:r>
      </m:oMath>
      <w:r>
        <w:t xml:space="preserve">, is also considered. These jobs are denoted by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t xml:space="preserve"> and are analogous to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The problem spaces are summarised in .</w:t>
      </w:r>
    </w:p>
    <w:p w:rsidR="00F74B31" w:rsidRDefault="00E24198">
      <w:r>
        <w:t xml:space="preserve">The goal is to minimise the makespan,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The optimum makespan is denoted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t xml:space="preserve"> (using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and the makespan obtained from the scheduling policy </w:t>
      </w:r>
      <m:oMath>
        <m:r>
          <w:rPr>
            <w:rFonts w:ascii="Cambria Math" w:hAnsi="Cambria Math"/>
          </w:rPr>
          <m:t>π</m:t>
        </m:r>
      </m:oMath>
      <w:r>
        <w:t xml:space="preserve"> under inspection by </w:t>
      </w:r>
      <m:oMath>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r>
              <w:rPr>
                <w:rFonts w:ascii="Cambria Math" w:hAnsi="Cambria Math"/>
              </w:rPr>
              <m:t>π</m:t>
            </m:r>
          </m:sup>
        </m:sSubSup>
      </m:oMath>
      <w:r>
        <w:t>. Since the optimal makespan varies between problem instances the performance measure is the following:</w:t>
      </w:r>
    </w:p>
    <w:p w:rsidR="00F74B31" w:rsidRDefault="00993348">
      <m:oMath>
        <m:r>
          <w:rPr>
            <w:rFonts w:ascii="Cambria Math" w:hAnsi="Cambria Math"/>
            <w:i/>
          </w:rPr>
          <w:drawing>
            <wp:inline distT="0" distB="0" distL="0" distR="0" wp14:anchorId="09CF7BB4" wp14:editId="387E6860">
              <wp:extent cx="3098165" cy="4292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98165" cy="429260"/>
                      </a:xfrm>
                      <a:prstGeom prst="rect">
                        <a:avLst/>
                      </a:prstGeom>
                    </pic:spPr>
                  </pic:pic>
                </a:graphicData>
              </a:graphic>
            </wp:inline>
          </w:drawing>
        </m:r>
      </m:oMath>
      <w:proofErr w:type="gramStart"/>
      <w:r w:rsidR="00E24198">
        <w:t>which</w:t>
      </w:r>
      <w:proofErr w:type="gramEnd"/>
      <w:r w:rsidR="00E24198">
        <w:t xml:space="preserve"> indicates the percentage relative deviation from optimality. Note: measures the discrepancy between predicted value and true outcome, and is commonly referred to as a loss function, which should be minimised for policy </w:t>
      </w:r>
      <m:oMath>
        <m:r>
          <w:rPr>
            <w:rFonts w:ascii="Cambria Math" w:hAnsi="Cambria Math"/>
          </w:rPr>
          <m:t>π</m:t>
        </m:r>
      </m:oMath>
      <w:r w:rsidR="00E24198">
        <w:t>.</w:t>
      </w:r>
    </w:p>
    <w:p w:rsidR="00F74B31" w:rsidRDefault="00E24198">
      <w:r>
        <w:t xml:space="preserve">depicts the box-plot for when using the SDRs from for all of the problem spaces from . These box-plots show the difference in performance of the various SDRs. The rule MWR performs on average the best on 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t xml:space="preserve"> problems instances, whereas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n×m</m:t>
            </m:r>
          </m:sup>
        </m:sSubSup>
      </m:oMath>
      <w:r>
        <w:t xml:space="preserve"> it is LWR that performs best. It is also interesting to observe that all but MWR perform statistically worse than a random job dispatching on the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n×m</m:t>
            </m:r>
          </m:sup>
        </m:sSubSup>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n×m</m:t>
            </m:r>
          </m:sup>
        </m:sSubSup>
      </m:oMath>
      <w:r>
        <w:t xml:space="preserve"> problems instances.</w:t>
      </w:r>
    </w:p>
    <w:p w:rsidR="00710478" w:rsidRDefault="00710478">
      <w:r w:rsidRPr="00710478">
        <w:drawing>
          <wp:inline distT="0" distB="0" distL="0" distR="0" wp14:anchorId="0879DCF1" wp14:editId="0EB3852F">
            <wp:extent cx="3098165" cy="1600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98165" cy="1600200"/>
                    </a:xfrm>
                    <a:prstGeom prst="rect">
                      <a:avLst/>
                    </a:prstGeom>
                  </pic:spPr>
                </pic:pic>
              </a:graphicData>
            </a:graphic>
          </wp:inline>
        </w:drawing>
      </w:r>
    </w:p>
    <w:p w:rsidR="00F74B31" w:rsidRDefault="00993348">
      <w:r w:rsidRPr="00993348">
        <w:drawing>
          <wp:inline distT="0" distB="0" distL="0" distR="0" wp14:anchorId="3880E2DF" wp14:editId="6B633206">
            <wp:extent cx="3098165" cy="24784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98165" cy="2478405"/>
                    </a:xfrm>
                    <a:prstGeom prst="rect">
                      <a:avLst/>
                    </a:prstGeom>
                  </pic:spPr>
                </pic:pic>
              </a:graphicData>
            </a:graphic>
          </wp:inline>
        </w:drawing>
      </w:r>
    </w:p>
    <w:p w:rsidR="00993348" w:rsidRDefault="00993348">
      <w:r w:rsidRPr="00993348">
        <w:drawing>
          <wp:inline distT="0" distB="0" distL="0" distR="0" wp14:anchorId="03AD2659" wp14:editId="7240AB6F">
            <wp:extent cx="30981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98165" cy="2273300"/>
                    </a:xfrm>
                    <a:prstGeom prst="rect">
                      <a:avLst/>
                    </a:prstGeom>
                  </pic:spPr>
                </pic:pic>
              </a:graphicData>
            </a:graphic>
          </wp:inline>
        </w:drawing>
      </w:r>
    </w:p>
    <w:p w:rsidR="00F74B31" w:rsidRDefault="00710478" w:rsidP="00710478">
      <w:pPr>
        <w:pStyle w:val="Heading4"/>
      </w:pPr>
      <w:bookmarkStart w:id="6" w:name="sec:opt:sdr"/>
      <w:r>
        <w:t xml:space="preserve">4.2 </w:t>
      </w:r>
      <w:r w:rsidR="00E24198">
        <w:t>Reconstructing optimal solutions</w:t>
      </w:r>
    </w:p>
    <w:bookmarkEnd w:id="6"/>
    <w:p w:rsidR="00F74B31" w:rsidRDefault="00E24198">
      <w:r>
        <w:t xml:space="preserve">When building a complete schedule, </w:t>
      </w:r>
      <m:oMath>
        <m:r>
          <w:rPr>
            <w:rFonts w:ascii="Cambria Math" w:hAnsi="Cambria Math"/>
          </w:rPr>
          <m:t>K=n⋅m</m:t>
        </m:r>
      </m:oMath>
      <w:r>
        <w:t xml:space="preserve"> dispatches must be made sequentially. A job is placed at the earliest available time slot for its next machine, whilst still fulfilling that each machine can handle at most one job at each time, and jobs need to have finished their previous machines according to their machine order. Unfinished jobs from the job-list </w:t>
      </w:r>
      <m:oMath>
        <m:r>
          <m:rPr>
            <m:scr m:val="script"/>
            <m:sty m:val="p"/>
          </m:rPr>
          <w:rPr>
            <w:rFonts w:ascii="Cambria Math" w:hAnsi="Cambria Math"/>
          </w:rPr>
          <m:t>L</m:t>
        </m:r>
      </m:oMath>
      <w:r>
        <w:t xml:space="preserve"> are dispatched one at a time according to a deterministic scheduling policy (or heuristic). This process is given as a pseudo-code is given in . After each dispatch</w:t>
      </w:r>
      <w:r>
        <w:rPr>
          <w:rStyle w:val="FootnoteRef"/>
        </w:rPr>
        <w:footnoteReference w:id="1"/>
      </w:r>
      <w:r>
        <w:t xml:space="preserve"> the schedule’s current features are updated based on the half-finished schedule, $\bm \chi$. For each possible post-decision state the temporal features are collected (cf. ) forming the feature set, </w:t>
      </w:r>
      <m:oMath>
        <m:r>
          <w:rPr>
            <w:rFonts w:ascii="Cambria Math" w:hAnsi="Cambria Math"/>
          </w:rPr>
          <m:t>Φ</m:t>
        </m:r>
      </m:oMath>
      <w:r>
        <w:t xml:space="preserve">, based on all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problem instances available, namely:</w:t>
      </w:r>
    </w:p>
    <w:p w:rsidR="00F74B31" w:rsidRDefault="00993348" w:rsidP="00993348">
      <w:r w:rsidRPr="00993348">
        <w:lastRenderedPageBreak/>
        <w:drawing>
          <wp:inline distT="0" distB="0" distL="0" distR="0" wp14:anchorId="4AF71927" wp14:editId="0CD9DE7A">
            <wp:extent cx="3098165" cy="477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98165" cy="477520"/>
                    </a:xfrm>
                    <a:prstGeom prst="rect">
                      <a:avLst/>
                    </a:prstGeom>
                  </pic:spPr>
                </pic:pic>
              </a:graphicData>
            </a:graphic>
          </wp:inline>
        </w:drawing>
      </w:r>
    </w:p>
    <w:p w:rsidR="00F74B31" w:rsidRDefault="00E24198">
      <w:proofErr w:type="gramStart"/>
      <w:r>
        <w:t>where</w:t>
      </w:r>
      <w:proofErr w:type="gramEnd"/>
      <w:r>
        <w:t xml:space="preserve"> the feature space </w:t>
      </w:r>
      <m:oMath>
        <m:r>
          <m:rPr>
            <m:scr m:val="script"/>
            <m:sty m:val="p"/>
          </m:rPr>
          <w:rPr>
            <w:rFonts w:ascii="Cambria Math" w:hAnsi="Cambria Math"/>
          </w:rPr>
          <m:t>F</m:t>
        </m:r>
      </m:oMath>
      <w:r>
        <w:t xml:space="preserve"> is described in , and are based on job- and machine-features which are widespread in practice.</w:t>
      </w:r>
    </w:p>
    <w:p w:rsidR="00F74B31" w:rsidRDefault="00E24198">
      <w:r>
        <w:t xml:space="preserve">It is easy to see that the sequence of task assignments is by no means unique. Inspecting a partial schedule further along in the dispatching process such as in , then let’s say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would be dispatched next, and in the next iteration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Now this sequence would yield the same schedule as if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would have been dispatched first and then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in the next iteration, i.e., these are jobs with non-conflicting machines. In this particular scenario, one cannot infer that choosing </w:t>
      </w:r>
      <m:oMath>
        <m:sSub>
          <m:sSubPr>
            <m:ctrlPr>
              <w:rPr>
                <w:rFonts w:ascii="Cambria Math" w:hAnsi="Cambria Math"/>
              </w:rPr>
            </m:ctrlPr>
          </m:sSubPr>
          <m:e>
            <m:r>
              <w:rPr>
                <w:rFonts w:ascii="Cambria Math" w:hAnsi="Cambria Math"/>
              </w:rPr>
              <m:t>J</m:t>
            </m:r>
          </m:e>
          <m:sub>
            <m:r>
              <w:rPr>
                <w:rFonts w:ascii="Cambria Math" w:hAnsi="Cambria Math"/>
              </w:rPr>
              <m:t>1</m:t>
            </m:r>
          </m:sub>
        </m:sSub>
      </m:oMath>
      <w:r>
        <w:t xml:space="preserve"> is better and </w:t>
      </w:r>
      <m:oMath>
        <m:sSub>
          <m:sSubPr>
            <m:ctrlPr>
              <w:rPr>
                <w:rFonts w:ascii="Cambria Math" w:hAnsi="Cambria Math"/>
              </w:rPr>
            </m:ctrlPr>
          </m:sSubPr>
          <m:e>
            <m:r>
              <w:rPr>
                <w:rFonts w:ascii="Cambria Math" w:hAnsi="Cambria Math"/>
              </w:rPr>
              <m:t>J</m:t>
            </m:r>
          </m:e>
          <m:sub>
            <m:r>
              <w:rPr>
                <w:rFonts w:ascii="Cambria Math" w:hAnsi="Cambria Math"/>
              </w:rPr>
              <m:t>2</m:t>
            </m:r>
          </m:sub>
        </m:sSub>
      </m:oMath>
      <w:r>
        <w:t xml:space="preserve"> is worse (or vice versa) since they can both yield the same solution. Furthermore, there may be multiple optimal solutions to the same problem instance. Hence not only is the sequence representation ‘flawed’ in the sense that slight permutations on the sequence are in fact equivalent w.r.t. the end-result, but very varying permutations on the dispatching sequence (although given the same partial initial sequence) can result in very different complete schedules yet can still achieve the same makespan.</w:t>
      </w:r>
    </w:p>
    <w:p w:rsidR="00F74B31" w:rsidRDefault="00E24198">
      <w:r>
        <w:t xml:space="preserve">The redundancy in building optimal solutions using dispatching rules means that many different dispatches may yield an optimal solution to the problem instance. Let’s formalise the probability of optimality (or stepwise classification accuracy) for a given policy </w:t>
      </w:r>
      <m:oMath>
        <m:r>
          <w:rPr>
            <w:rFonts w:ascii="Cambria Math" w:hAnsi="Cambria Math"/>
          </w:rPr>
          <m:t>π</m:t>
        </m:r>
      </m:oMath>
      <w:r>
        <w:t>, as:</w:t>
      </w:r>
    </w:p>
    <w:p w:rsidR="00F74B31" w:rsidRDefault="00993348">
      <m:oMath>
        <m:r>
          <w:rPr>
            <w:rFonts w:ascii="Cambria Math" w:hAnsi="Cambria Math"/>
            <w:i/>
          </w:rPr>
          <w:drawing>
            <wp:inline distT="0" distB="0" distL="0" distR="0" wp14:anchorId="379D337C" wp14:editId="4A1C3D6C">
              <wp:extent cx="3098165" cy="3759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98165" cy="375920"/>
                      </a:xfrm>
                      <a:prstGeom prst="rect">
                        <a:avLst/>
                      </a:prstGeom>
                    </pic:spPr>
                  </pic:pic>
                </a:graphicData>
              </a:graphic>
            </wp:inline>
          </w:drawing>
        </m:r>
      </m:oMath>
      <w:proofErr w:type="gramStart"/>
      <w:r w:rsidR="00E24198">
        <w:t>that</w:t>
      </w:r>
      <w:proofErr w:type="gramEnd"/>
      <w:r w:rsidR="00E24198">
        <w:t xml:space="preserve"> is to say the mean likelihood of our policy </w:t>
      </w:r>
      <m:oMath>
        <m:r>
          <w:rPr>
            <w:rFonts w:ascii="Cambria Math" w:hAnsi="Cambria Math"/>
          </w:rPr>
          <m:t>π</m:t>
        </m:r>
      </m:oMath>
      <w:r w:rsidR="00E24198">
        <w:t xml:space="preserve"> being equivalent to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The probability that a job chosen by a SDR yields an optimal makespan on a step-by-step basis, i.e., </w:t>
      </w:r>
      <m:oMath>
        <m:sSubSup>
          <m:sSubSupPr>
            <m:ctrlPr>
              <w:rPr>
                <w:rFonts w:ascii="Cambria Math" w:hAnsi="Cambria Math"/>
              </w:rPr>
            </m:ctrlPr>
          </m:sSubSup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up>
            <m:r>
              <w:rPr>
                <w:rFonts w:ascii="Cambria Math" w:hAnsi="Cambria Math"/>
              </w:rPr>
              <m:t>⋆</m:t>
            </m:r>
          </m:sup>
        </m:sSubSup>
      </m:oMath>
      <w:r w:rsidR="00E24198">
        <w:t xml:space="preserve">, is depicted in . These probabilities vary quite a bit between the different problem instances distributions studied. From it is observed that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rsidR="00E24198">
        <w:t xml:space="preserve"> has a higher probability than random guessing, in choosing a dispatch which may result in an optimal schedule. This is especially true towards the end of the schedule building process. Similarly, </w:t>
      </w:r>
      <m:oMath>
        <m:sSubSup>
          <m:sSubSupPr>
            <m:ctrlPr>
              <w:rPr>
                <w:rFonts w:ascii="Cambria Math" w:hAnsi="Cambria Math"/>
              </w:rPr>
            </m:ctrlPr>
          </m:sSubSupPr>
          <m:e>
            <m:r>
              <w:rPr>
                <w:rFonts w:ascii="Cambria Math" w:hAnsi="Cambria Math"/>
              </w:rPr>
              <m:t>ξ</m:t>
            </m:r>
          </m:e>
          <m:sub>
            <m:r>
              <m:rPr>
                <m:sty m:val="p"/>
              </m:rPr>
              <w:rPr>
                <w:rFonts w:ascii="Cambria Math" w:hAnsi="Cambria Math"/>
              </w:rPr>
              <m:t>LWR</m:t>
            </m:r>
          </m:sub>
          <m:sup>
            <m:r>
              <w:rPr>
                <w:rFonts w:ascii="Cambria Math" w:hAnsi="Cambria Math"/>
              </w:rPr>
              <m:t>⋆</m:t>
            </m:r>
          </m:sup>
        </m:sSubSup>
      </m:oMath>
      <w:r w:rsidR="00E24198">
        <w:t xml:space="preserve"> chooses dispatches resulting in optimal </w:t>
      </w:r>
      <w:r w:rsidR="00E24198">
        <w:t xml:space="preserve">schedules with a higher probability. This would appear to be support the idea that the higher the probability of dispatching jobs that may lead to an optimal schedule, the better the SDRs performance, as illustrated by . However, there is a counter example,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rsidR="00E24198">
        <w:t xml:space="preserve"> has a higher probability than random dispatching of selecting a jobs that may lead to an optimal solution. Nevertheless, the random dispatching performs better than SPT on problem instances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rsidR="00E24198">
        <w:t>.</w:t>
      </w:r>
    </w:p>
    <w:p w:rsidR="00F74B31" w:rsidRPr="005A3773" w:rsidRDefault="005A3773">
      <w:pPr>
        <w:rPr>
          <w:i/>
        </w:rPr>
      </w:pPr>
      <w:r w:rsidRPr="005A3773">
        <w:drawing>
          <wp:inline distT="0" distB="0" distL="0" distR="0" wp14:anchorId="4BFC414E" wp14:editId="5C15E2BE">
            <wp:extent cx="3098165" cy="202755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98165" cy="2027555"/>
                    </a:xfrm>
                    <a:prstGeom prst="rect">
                      <a:avLst/>
                    </a:prstGeom>
                  </pic:spPr>
                </pic:pic>
              </a:graphicData>
            </a:graphic>
          </wp:inline>
        </w:drawing>
      </w:r>
      <w:r w:rsidRPr="005A3773">
        <w:rPr>
          <w:i/>
        </w:rPr>
        <w:t xml:space="preserve">Fig. 3: </w:t>
      </w:r>
      <w:r w:rsidR="00E24198" w:rsidRPr="005A3773">
        <w:rPr>
          <w:i/>
        </w:rPr>
        <w:t xml:space="preserve">Probability of SDR being optimal, </w:t>
      </w:r>
      <m:oMath>
        <m:sSubSup>
          <m:sSubSupPr>
            <m:ctrlPr>
              <w:rPr>
                <w:rFonts w:ascii="Cambria Math" w:hAnsi="Cambria Math"/>
                <w:i/>
              </w:rPr>
            </m:ctrlPr>
          </m:sSubSupPr>
          <m:e>
            <m:r>
              <w:rPr>
                <w:rFonts w:ascii="Cambria Math" w:hAnsi="Cambria Math"/>
              </w:rPr>
              <m:t>ξ</m:t>
            </m:r>
          </m:e>
          <m:sub>
            <m:r>
              <w:rPr>
                <w:rFonts w:ascii="Cambria Math" w:hAnsi="Cambria Math"/>
              </w:rPr>
              <m:t>⟨SDR⟩</m:t>
            </m:r>
          </m:sub>
          <m:sup>
            <m:r>
              <w:rPr>
                <w:rFonts w:ascii="Cambria Math" w:hAnsi="Cambria Math"/>
              </w:rPr>
              <m:t>⋆</m:t>
            </m:r>
          </m:sup>
        </m:sSubSup>
      </m:oMath>
      <w:r w:rsidR="00E24198" w:rsidRPr="005A3773">
        <w:rPr>
          <w:i/>
        </w:rPr>
        <w:t xml:space="preserve"> [fig</w:t>
      </w:r>
      <w:proofErr w:type="gramStart"/>
      <w:r w:rsidR="00E24198" w:rsidRPr="005A3773">
        <w:rPr>
          <w:i/>
        </w:rPr>
        <w:t>:opt:SDR:xistar</w:t>
      </w:r>
      <w:proofErr w:type="gramEnd"/>
      <w:r w:rsidR="00E24198" w:rsidRPr="005A3773">
        <w:rPr>
          <w:i/>
        </w:rPr>
        <w:t>]</w:t>
      </w:r>
    </w:p>
    <w:p w:rsidR="00F74B31" w:rsidRDefault="00E24198">
      <w:r>
        <w:t xml:space="preserve">Looking </w:t>
      </w:r>
      <w:proofErr w:type="gramStart"/>
      <w:r>
        <w:t>at ,</w:t>
      </w:r>
      <w:proofErr w:type="gramEnd"/>
      <w:r>
        <w:t xml:space="preserve"> then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has a relatively high probability (</w:t>
      </w:r>
      <m:oMath>
        <m:r>
          <w:rPr>
            <w:rFonts w:ascii="Cambria Math" w:hAnsi="Cambria Math"/>
          </w:rPr>
          <m:t>70%</m:t>
        </m:r>
      </m:oMath>
      <w:r>
        <w:t xml:space="preserve"> and above) of choosing an optimal job at random. However, it is imperative to keep making optimal decisions, because the consequences of making suboptimal dispatches are unknown. To demonstrate this depicts mean worst and best case scenario of the resulting deviation from optimality</w:t>
      </w:r>
      <w:proofErr w:type="gramStart"/>
      <w:r>
        <w:t xml:space="preserve">, </w:t>
      </w:r>
      <w:proofErr w:type="gramEnd"/>
      <m:oMath>
        <m:r>
          <w:rPr>
            <w:rFonts w:ascii="Cambria Math" w:hAnsi="Cambria Math"/>
          </w:rPr>
          <m:t>ρ</m:t>
        </m:r>
      </m:oMath>
      <w:r>
        <w:t>, once off the optimal track, defined as follows:</w:t>
      </w:r>
    </w:p>
    <w:p w:rsidR="00F74B31" w:rsidRDefault="00993348">
      <w:r w:rsidRPr="00993348">
        <w:drawing>
          <wp:inline distT="0" distB="0" distL="0" distR="0" wp14:anchorId="77B3F742" wp14:editId="5943E89E">
            <wp:extent cx="3098165" cy="88519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8165" cy="885190"/>
                    </a:xfrm>
                    <a:prstGeom prst="rect">
                      <a:avLst/>
                    </a:prstGeom>
                  </pic:spPr>
                </pic:pic>
              </a:graphicData>
            </a:graphic>
          </wp:inline>
        </w:drawing>
      </w:r>
      <w:r w:rsidRPr="00993348">
        <w:t xml:space="preserve"> </w:t>
      </w:r>
      <w:r w:rsidR="00E24198">
        <w:t>Note, that this is given that there is only made one non-optimal dispatch. Generally, there will be more, and then the compound effects of making suboptimal decisions cumulate.</w:t>
      </w:r>
    </w:p>
    <w:p w:rsidR="005A3773" w:rsidRDefault="00E24198">
      <w:r>
        <w:t xml:space="preserve">It is interesting to observe that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and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j.rndn</m:t>
            </m:r>
          </m:sub>
          <m:sup>
            <m:r>
              <w:rPr>
                <w:rFonts w:ascii="Cambria Math" w:hAnsi="Cambria Math"/>
              </w:rPr>
              <m:t>10×10</m:t>
            </m:r>
          </m:sup>
        </m:sSubSup>
      </m:oMath>
      <w:r>
        <w:t xml:space="preserve"> making suboptimal decisions later impacts on the resulting makespan more than doing a mistake early. The opposite seems to be the case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f.rnd</m:t>
            </m:r>
          </m:sub>
          <m:sup>
            <m:r>
              <w:rPr>
                <w:rFonts w:ascii="Cambria Math" w:hAnsi="Cambria Math"/>
              </w:rPr>
              <m:t>10×10</m:t>
            </m:r>
          </m:sup>
        </m:sSubSup>
      </m:oMath>
      <w:r>
        <w:t xml:space="preserve">. In this case it is imperative to make good decisions right from the start. This is due to the major structural differences </w:t>
      </w:r>
      <w:r>
        <w:lastRenderedPageBreak/>
        <w:t>between JSP and FSP, namely the latter having a homogeneous machine ordering, constricting the solution immensely.</w:t>
      </w:r>
    </w:p>
    <w:p w:rsidR="00F74B31" w:rsidRPr="005A3773" w:rsidRDefault="005A3773">
      <w:pPr>
        <w:rPr>
          <w:i/>
        </w:rPr>
      </w:pPr>
      <w:r w:rsidRPr="005A3773">
        <w:drawing>
          <wp:inline distT="0" distB="0" distL="0" distR="0" wp14:anchorId="07D3B2F6" wp14:editId="210E04B2">
            <wp:extent cx="3098165" cy="1995805"/>
            <wp:effectExtent l="0" t="0" r="6985" b="444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8165" cy="1995805"/>
                    </a:xfrm>
                    <a:prstGeom prst="rect">
                      <a:avLst/>
                    </a:prstGeom>
                  </pic:spPr>
                </pic:pic>
              </a:graphicData>
            </a:graphic>
          </wp:inline>
        </w:drawing>
      </w:r>
      <w:r w:rsidRPr="005A3773">
        <w:rPr>
          <w:i/>
        </w:rPr>
        <w:t xml:space="preserve">Fig. 4: </w:t>
      </w:r>
      <w:r w:rsidR="00E24198" w:rsidRPr="005A3773">
        <w:rPr>
          <w:i/>
        </w:rPr>
        <w:t>Mean deviation from optimality</w:t>
      </w:r>
      <w:proofErr w:type="gramStart"/>
      <w:r w:rsidR="00E24198" w:rsidRPr="005A3773">
        <w:rPr>
          <w:i/>
        </w:rPr>
        <w:t xml:space="preserve">, </w:t>
      </w:r>
      <w:proofErr w:type="gramEnd"/>
      <m:oMath>
        <m:r>
          <w:rPr>
            <w:rFonts w:ascii="Cambria Math" w:hAnsi="Cambria Math"/>
          </w:rPr>
          <m:t>ρ</m:t>
        </m:r>
      </m:oMath>
      <w:r w:rsidR="00E24198" w:rsidRPr="005A3773">
        <w:rPr>
          <w:i/>
        </w:rPr>
        <w:t xml:space="preserve">, (%), for best and worst case scenario of making one suboptimal dispatch (i.e. </w:t>
      </w:r>
      <m:oMath>
        <m:sSubSup>
          <m:sSubSupPr>
            <m:ctrlPr>
              <w:rPr>
                <w:rFonts w:ascii="Cambria Math" w:hAnsi="Cambria Math"/>
                <w:i/>
              </w:rPr>
            </m:ctrlPr>
          </m:sSubSupPr>
          <m:e>
            <m:r>
              <w:rPr>
                <w:rFonts w:ascii="Cambria Math" w:hAnsi="Cambria Math"/>
              </w:rPr>
              <m:t>ζ</m:t>
            </m:r>
          </m:e>
          <m:sub>
            <m:r>
              <w:rPr>
                <w:rFonts w:ascii="Cambria Math" w:hAnsi="Cambria Math"/>
              </w:rPr>
              <m:t>min</m:t>
            </m:r>
          </m:sub>
          <m:sup>
            <m:r>
              <w:rPr>
                <w:rFonts w:ascii="Cambria Math" w:hAnsi="Cambria Math"/>
              </w:rPr>
              <m:t>⋆</m:t>
            </m:r>
          </m:sup>
        </m:sSubSup>
      </m:oMath>
      <w:r w:rsidR="00E24198" w:rsidRPr="005A3773">
        <w:rPr>
          <w:i/>
        </w:rPr>
        <w:t xml:space="preserve"> and </w:t>
      </w:r>
      <m:oMath>
        <m:sSubSup>
          <m:sSubSupPr>
            <m:ctrlPr>
              <w:rPr>
                <w:rFonts w:ascii="Cambria Math" w:hAnsi="Cambria Math"/>
                <w:i/>
              </w:rPr>
            </m:ctrlPr>
          </m:sSubSupPr>
          <m:e>
            <m:r>
              <w:rPr>
                <w:rFonts w:ascii="Cambria Math" w:hAnsi="Cambria Math"/>
              </w:rPr>
              <m:t>ζ</m:t>
            </m:r>
          </m:e>
          <m:sub>
            <m:r>
              <w:rPr>
                <w:rFonts w:ascii="Cambria Math" w:hAnsi="Cambria Math"/>
              </w:rPr>
              <m:t>max</m:t>
            </m:r>
          </m:sub>
          <m:sup>
            <m:r>
              <w:rPr>
                <w:rFonts w:ascii="Cambria Math" w:hAnsi="Cambria Math"/>
              </w:rPr>
              <m:t>⋆</m:t>
            </m:r>
          </m:sup>
        </m:sSubSup>
      </m:oMath>
      <w:r w:rsidR="00E24198" w:rsidRPr="005A3773">
        <w:rPr>
          <w:i/>
        </w:rPr>
        <w:t xml:space="preserve">), depicted as lower and upper bound, respectively,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5A3773">
        <w:rPr>
          <w:i/>
        </w:rPr>
        <w:t xml:space="preserve">,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j.rndn</m:t>
            </m:r>
          </m:sub>
          <m:sup>
            <m:r>
              <w:rPr>
                <w:rFonts w:ascii="Cambria Math" w:hAnsi="Cambria Math"/>
              </w:rPr>
              <m:t>10×10</m:t>
            </m:r>
          </m:sup>
        </m:sSubSup>
      </m:oMath>
      <w:r w:rsidR="00E24198" w:rsidRPr="005A3773">
        <w:rPr>
          <w:i/>
        </w:rPr>
        <w:t xml:space="preserve"> and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f.rnd</m:t>
            </m:r>
          </m:sub>
          <m:sup>
            <m:r>
              <w:rPr>
                <w:rFonts w:ascii="Cambria Math" w:hAnsi="Cambria Math"/>
              </w:rPr>
              <m:t>10×10</m:t>
            </m:r>
          </m:sup>
        </m:sSubSup>
      </m:oMath>
      <w:r w:rsidR="00E24198" w:rsidRPr="005A3773">
        <w:rPr>
          <w:i/>
        </w:rPr>
        <w:t>. Moreover, mean suboptimal move is given as a dashed line. [</w:t>
      </w:r>
      <w:proofErr w:type="gramStart"/>
      <w:r w:rsidR="00E24198" w:rsidRPr="005A3773">
        <w:rPr>
          <w:i/>
        </w:rPr>
        <w:t>fig:</w:t>
      </w:r>
      <w:proofErr w:type="gramEnd"/>
      <w:r w:rsidR="00E24198" w:rsidRPr="005A3773">
        <w:rPr>
          <w:i/>
        </w:rPr>
        <w:t>case]</w:t>
      </w:r>
    </w:p>
    <w:p w:rsidR="00F74B31" w:rsidRDefault="00710478" w:rsidP="00710478">
      <w:pPr>
        <w:pStyle w:val="Heading3"/>
      </w:pPr>
      <w:bookmarkStart w:id="7" w:name="sec:opt:bdr"/>
      <w:r>
        <w:t xml:space="preserve">4 </w:t>
      </w:r>
      <w:r w:rsidR="00E24198">
        <w:t>Blended dispatching rules</w:t>
      </w:r>
    </w:p>
    <w:bookmarkEnd w:id="7"/>
    <w:p w:rsidR="00F74B31" w:rsidRDefault="00E24198">
      <w:r>
        <w:t xml:space="preserve">A naive approach to create a simple blended dispatching rule (BDR) would be to switch between SDRs at a predetermined time. Observing again , a presumably good BDR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would be to start with </w:t>
      </w:r>
      <m:oMath>
        <m:sSubSup>
          <m:sSubSupPr>
            <m:ctrlPr>
              <w:rPr>
                <w:rFonts w:ascii="Cambria Math" w:hAnsi="Cambria Math"/>
              </w:rPr>
            </m:ctrlPr>
          </m:sSubSupPr>
          <m:e>
            <m:r>
              <w:rPr>
                <w:rFonts w:ascii="Cambria Math" w:hAnsi="Cambria Math"/>
              </w:rPr>
              <m:t>ξ</m:t>
            </m:r>
          </m:e>
          <m:sub>
            <m:r>
              <m:rPr>
                <m:sty m:val="p"/>
              </m:rPr>
              <w:rPr>
                <w:rFonts w:ascii="Cambria Math" w:hAnsi="Cambria Math"/>
              </w:rPr>
              <m:t>SPT</m:t>
            </m:r>
          </m:sub>
          <m:sup>
            <m:r>
              <w:rPr>
                <w:rFonts w:ascii="Cambria Math" w:hAnsi="Cambria Math"/>
              </w:rPr>
              <m:t>⋆</m:t>
            </m:r>
          </m:sup>
        </m:sSubSup>
      </m:oMath>
      <w:r>
        <w:t xml:space="preserve"> and then switch over to </w:t>
      </w:r>
      <m:oMath>
        <m:sSubSup>
          <m:sSubSupPr>
            <m:ctrlPr>
              <w:rPr>
                <w:rFonts w:ascii="Cambria Math" w:hAnsi="Cambria Math"/>
              </w:rPr>
            </m:ctrlPr>
          </m:sSubSupPr>
          <m:e>
            <m:r>
              <w:rPr>
                <w:rFonts w:ascii="Cambria Math" w:hAnsi="Cambria Math"/>
              </w:rPr>
              <m:t>ξ</m:t>
            </m:r>
          </m:e>
          <m:sub>
            <m:r>
              <m:rPr>
                <m:sty m:val="p"/>
              </m:rPr>
              <w:rPr>
                <w:rFonts w:ascii="Cambria Math" w:hAnsi="Cambria Math"/>
              </w:rPr>
              <m:t>MWR</m:t>
            </m:r>
          </m:sub>
          <m:sup>
            <m:r>
              <w:rPr>
                <w:rFonts w:ascii="Cambria Math" w:hAnsi="Cambria Math"/>
              </w:rPr>
              <m:t>⋆</m:t>
            </m:r>
          </m:sup>
        </m:sSubSup>
      </m:oMath>
      <w:r>
        <w:t xml:space="preserve"> at around time step </w:t>
      </w:r>
      <m:oMath>
        <m:r>
          <w:rPr>
            <w:rFonts w:ascii="Cambria Math" w:hAnsi="Cambria Math"/>
          </w:rPr>
          <m:t>k=40</m:t>
        </m:r>
      </m:oMath>
      <w:r>
        <w:t xml:space="preserve">, where the SDRs change places in outperforming one another. A box-plot for </w:t>
      </w:r>
      <m:oMath>
        <m:r>
          <w:rPr>
            <w:rFonts w:ascii="Cambria Math" w:hAnsi="Cambria Math"/>
          </w:rPr>
          <m:t>ρ</m:t>
        </m:r>
      </m:oMath>
      <w:r>
        <w:t xml:space="preserve"> for the BDR compared with MWR and SPT is depicted in and its main statistics are reported in . This simple swap between SDRs does outperform the SPT heuristic, yet doesn’t manage to gain the performance edge of MWR. Using SPT downgrades the performance of MWR. A reason for this lack of performance of our proposed BDR is perhaps that by starting out with SPT in the beginning, it sets up the schedules in such a way that it’s quite greedy and only takes into consideration jobs with shortest immediate processing times. Now, even though it is possible to find optimal schedules from this scenario, as shows, the inherent structure that’s already taking place might make it hard to come across by simple methods. Therefore, it’s by no means guaranteed that by simply swapping over to MWR will handle that situation which applying SPT has already created. does however show, that by applying MWR instead of SPT in the </w:t>
      </w:r>
      <w:r>
        <w:t>latter stages, does help the schedule to be more compact w.r.t. SPT. However, the fact remains that the schedules have diverged too far from what MWR would have been able to achieve on its own.</w:t>
      </w:r>
    </w:p>
    <w:p w:rsidR="00F74B31" w:rsidRPr="005A3773" w:rsidRDefault="005A3773">
      <w:pPr>
        <w:rPr>
          <w:i/>
        </w:rPr>
      </w:pPr>
      <w:r w:rsidRPr="005A3773">
        <w:drawing>
          <wp:inline distT="0" distB="0" distL="0" distR="0" wp14:anchorId="3F8ED7E6" wp14:editId="3C7A7F24">
            <wp:extent cx="3098165" cy="21748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98165" cy="2174875"/>
                    </a:xfrm>
                    <a:prstGeom prst="rect">
                      <a:avLst/>
                    </a:prstGeom>
                  </pic:spPr>
                </pic:pic>
              </a:graphicData>
            </a:graphic>
          </wp:inline>
        </w:drawing>
      </w:r>
      <w:r>
        <w:br/>
      </w:r>
      <w:r w:rsidRPr="005A3773">
        <w:rPr>
          <w:i/>
        </w:rPr>
        <w:t xml:space="preserve">Fig. 5: </w:t>
      </w:r>
      <w:r w:rsidR="00E24198" w:rsidRPr="005A3773">
        <w:rPr>
          <w:i/>
        </w:rPr>
        <w:t xml:space="preserve">Box-plot for deviation from optimality, </w:t>
      </w:r>
      <m:oMath>
        <m:r>
          <w:rPr>
            <w:rFonts w:ascii="Cambria Math" w:hAnsi="Cambria Math"/>
          </w:rPr>
          <m:t>ρ</m:t>
        </m:r>
      </m:oMath>
      <w:r w:rsidR="00E24198" w:rsidRPr="005A3773">
        <w:rPr>
          <w:i/>
        </w:rPr>
        <w:t>, (%) for BDR where SPT is applied for the first 10%, 15%, 20%, 30% or 40% of the dispatches, followed by MWR [fig:boxplot:BDR]</w:t>
      </w:r>
    </w:p>
    <w:p w:rsidR="005A3773" w:rsidRDefault="005A3773">
      <w:r w:rsidRPr="005A3773">
        <w:drawing>
          <wp:inline distT="0" distB="0" distL="0" distR="0" wp14:anchorId="335AE6A1" wp14:editId="46AA9E71">
            <wp:extent cx="3098165" cy="1207770"/>
            <wp:effectExtent l="0" t="0" r="698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98165" cy="1207770"/>
                    </a:xfrm>
                    <a:prstGeom prst="rect">
                      <a:avLst/>
                    </a:prstGeom>
                  </pic:spPr>
                </pic:pic>
              </a:graphicData>
            </a:graphic>
          </wp:inline>
        </w:drawing>
      </w:r>
    </w:p>
    <w:p w:rsidR="00F74B31" w:rsidRDefault="00E24198">
      <w:r>
        <w:br/>
        <w:t xml:space="preserve"> In the stepwise optimality was inspected, given that all committed dispatches were based on the optimal trajectory. As mistakes are bound to be made at some points, it is interesting to see how the stepwise optimality evolves for its intended trajectory, thereby updating to:</w:t>
      </w:r>
    </w:p>
    <w:p w:rsidR="00F74B31" w:rsidRDefault="005A3773">
      <m:oMath>
        <m:r>
          <w:rPr>
            <w:rFonts w:ascii="Cambria Math" w:hAnsi="Cambria Math"/>
            <w:i/>
          </w:rPr>
          <w:drawing>
            <wp:inline distT="0" distB="0" distL="0" distR="0" wp14:anchorId="5667F7A6" wp14:editId="667FF72A">
              <wp:extent cx="3098165" cy="29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098165" cy="292100"/>
                      </a:xfrm>
                      <a:prstGeom prst="rect">
                        <a:avLst/>
                      </a:prstGeom>
                    </pic:spPr>
                  </pic:pic>
                </a:graphicData>
              </a:graphic>
            </wp:inline>
          </w:drawing>
        </m:r>
      </m:oMath>
      <w:proofErr w:type="gramStart"/>
      <w:r w:rsidR="00E24198">
        <w:t>shows</w:t>
      </w:r>
      <w:proofErr w:type="gramEnd"/>
      <w:r w:rsidR="00E24198">
        <w:t xml:space="preserve"> the log likelihood for </w:t>
      </w:r>
      <m:oMath>
        <m:sSub>
          <m:sSubPr>
            <m:ctrlPr>
              <w:rPr>
                <w:rFonts w:ascii="Cambria Math" w:hAnsi="Cambria Math"/>
              </w:rPr>
            </m:ctrlPr>
          </m:sSubPr>
          <m:e>
            <m:r>
              <w:rPr>
                <w:rFonts w:ascii="Cambria Math" w:hAnsi="Cambria Math"/>
              </w:rPr>
              <m:t>ξ</m:t>
            </m:r>
          </m:e>
          <m:sub>
            <m:r>
              <w:rPr>
                <w:rFonts w:ascii="Cambria Math" w:hAnsi="Cambria Math"/>
              </w:rPr>
              <m:t>⟨</m:t>
            </m:r>
            <m:r>
              <m:rPr>
                <m:sty m:val="p"/>
              </m:rPr>
              <w:rPr>
                <w:rFonts w:ascii="Cambria Math" w:hAnsi="Cambria Math"/>
              </w:rPr>
              <m:t>SDR</m:t>
            </m:r>
            <m:r>
              <w:rPr>
                <w:rFonts w:ascii="Cambria Math" w:hAnsi="Cambria Math"/>
              </w:rPr>
              <m:t>⟩</m:t>
            </m:r>
          </m:sub>
        </m:sSub>
      </m:oMath>
      <w:r w:rsidR="00E24198">
        <w:t xml:space="preserve"> using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There one can see that even though </w:t>
      </w:r>
      <m:oMath>
        <m:sSub>
          <m:sSubPr>
            <m:ctrlPr>
              <w:rPr>
                <w:rFonts w:ascii="Cambria Math" w:hAnsi="Cambria Math"/>
              </w:rPr>
            </m:ctrlPr>
          </m:sSubPr>
          <m:e>
            <m:r>
              <w:rPr>
                <w:rFonts w:ascii="Cambria Math" w:hAnsi="Cambria Math"/>
              </w:rPr>
              <m:t>ξ</m:t>
            </m:r>
          </m:e>
          <m:sub>
            <m:r>
              <m:rPr>
                <m:sty m:val="p"/>
              </m:rPr>
              <w:rPr>
                <w:rFonts w:ascii="Cambria Math" w:hAnsi="Cambria Math"/>
              </w:rPr>
              <m:t>SPT</m:t>
            </m:r>
          </m:sub>
        </m:sSub>
      </m:oMath>
      <w:r w:rsidR="00E24198">
        <w:t xml:space="preserve"> is generally more likely to find optimal dispatches in the initial steps, then shortly after </w:t>
      </w:r>
      <m:oMath>
        <m:r>
          <w:rPr>
            <w:rFonts w:ascii="Cambria Math" w:hAnsi="Cambria Math"/>
          </w:rPr>
          <m:t>k=15</m:t>
        </m:r>
      </m:oMath>
      <w:r w:rsidR="00E24198">
        <w:t xml:space="preserve">, </w:t>
      </w:r>
      <m:oMath>
        <m:sSub>
          <m:sSubPr>
            <m:ctrlPr>
              <w:rPr>
                <w:rFonts w:ascii="Cambria Math" w:hAnsi="Cambria Math"/>
              </w:rPr>
            </m:ctrlPr>
          </m:sSubPr>
          <m:e>
            <m:r>
              <w:rPr>
                <w:rFonts w:ascii="Cambria Math" w:hAnsi="Cambria Math"/>
              </w:rPr>
              <m:t>ξ</m:t>
            </m:r>
          </m:e>
          <m:sub>
            <m:r>
              <m:rPr>
                <m:sty m:val="p"/>
              </m:rPr>
              <w:rPr>
                <w:rFonts w:ascii="Cambria Math" w:hAnsi="Cambria Math"/>
              </w:rPr>
              <m:t>MWR</m:t>
            </m:r>
          </m:sub>
        </m:sSub>
      </m:oMath>
      <w:r w:rsidR="00E24198">
        <w:t xml:space="preserve"> becomes a contender again. This could explain why our BDR switch at </w:t>
      </w:r>
      <m:oMath>
        <m:r>
          <w:rPr>
            <w:rFonts w:ascii="Cambria Math" w:hAnsi="Cambria Math"/>
          </w:rPr>
          <m:t>k=40</m:t>
        </m:r>
      </m:oMath>
      <w:r w:rsidR="00E24198">
        <w:t xml:space="preserve"> from was unsuccessful. However, changing to MWR at </w:t>
      </w:r>
      <m:oMath>
        <m:r>
          <w:rPr>
            <w:rFonts w:ascii="Cambria Math" w:hAnsi="Cambria Math"/>
          </w:rPr>
          <m:t>k≤20</m:t>
        </m:r>
      </m:oMath>
      <w:r w:rsidR="00E24198">
        <w:t xml:space="preserve"> is not statistically significant from MWR (boost in mean </w:t>
      </w:r>
      <m:oMath>
        <m:r>
          <w:rPr>
            <w:rFonts w:ascii="Cambria Math" w:hAnsi="Cambria Math"/>
          </w:rPr>
          <m:t>ρ</m:t>
        </m:r>
      </m:oMath>
      <w:r w:rsidR="00E24198">
        <w:t xml:space="preserve"> is at most -0.5%). But as pointed out for , it’s not so fatal to make bad moves in the very first dispatches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hence little gain with improved classification accuracy in that region. However, after </w:t>
      </w:r>
      <m:oMath>
        <m:r>
          <w:rPr>
            <w:rFonts w:ascii="Cambria Math" w:hAnsi="Cambria Math"/>
          </w:rPr>
          <m:t>k&gt;20</m:t>
        </m:r>
      </m:oMath>
      <w:r w:rsidR="00E24198">
        <w:t xml:space="preserve"> </w:t>
      </w:r>
      <w:r w:rsidR="00E24198">
        <w:lastRenderedPageBreak/>
        <w:t>then the BDR performance starts diverging from that of MWR.</w:t>
      </w:r>
    </w:p>
    <w:p w:rsidR="005A3773" w:rsidRDefault="005A3773">
      <w:r w:rsidRPr="005A3773">
        <w:drawing>
          <wp:inline distT="0" distB="0" distL="0" distR="0" wp14:anchorId="46F1219D" wp14:editId="7737DD23">
            <wp:extent cx="3098165" cy="19532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8165" cy="1953260"/>
                    </a:xfrm>
                    <a:prstGeom prst="rect">
                      <a:avLst/>
                    </a:prstGeom>
                  </pic:spPr>
                </pic:pic>
              </a:graphicData>
            </a:graphic>
          </wp:inline>
        </w:drawing>
      </w:r>
    </w:p>
    <w:p w:rsidR="00F74B31" w:rsidRPr="005A3773" w:rsidRDefault="005A3773">
      <w:pPr>
        <w:rPr>
          <w:i/>
        </w:rPr>
      </w:pPr>
      <w:r w:rsidRPr="005A3773">
        <w:rPr>
          <w:i/>
        </w:rPr>
        <w:t xml:space="preserve">Fig. 6: </w:t>
      </w:r>
      <w:r w:rsidR="00E24198" w:rsidRPr="005A3773">
        <w:rPr>
          <w:i/>
        </w:rPr>
        <w:t xml:space="preserve">Log likelihood of SDR being optimal </w:t>
      </w:r>
      <w:proofErr w:type="gramStart"/>
      <w:r w:rsidR="00E24198" w:rsidRPr="005A3773">
        <w:rPr>
          <w:i/>
        </w:rPr>
        <w:t xml:space="preserve">for </w:t>
      </w:r>
      <w:proofErr w:type="gramEnd"/>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5A3773">
        <w:rPr>
          <w:i/>
        </w:rPr>
        <w:t xml:space="preserve">, when following its corresponding SDR trajectory, i.e., </w:t>
      </w:r>
      <m:oMath>
        <m:r>
          <w:rPr>
            <w:rFonts w:ascii="Cambria Math" w:hAnsi="Cambria Math"/>
          </w:rPr>
          <m:t>log</m:t>
        </m:r>
        <m:d>
          <m:dPr>
            <m:ctrlPr>
              <w:rPr>
                <w:rFonts w:ascii="Cambria Math" w:hAnsi="Cambria Math"/>
                <w:i/>
              </w:rPr>
            </m:ctrlPr>
          </m:dPr>
          <m:e>
            <m:sSub>
              <m:sSubPr>
                <m:ctrlPr>
                  <w:rPr>
                    <w:rFonts w:ascii="Cambria Math" w:hAnsi="Cambria Math"/>
                    <w:i/>
                  </w:rPr>
                </m:ctrlPr>
              </m:sSubPr>
              <m:e>
                <m:r>
                  <w:rPr>
                    <w:rFonts w:ascii="Cambria Math" w:hAnsi="Cambria Math"/>
                  </w:rPr>
                  <m:t>ξ</m:t>
                </m:r>
              </m:e>
              <m:sub>
                <m:r>
                  <w:rPr>
                    <w:rFonts w:ascii="Cambria Math" w:hAnsi="Cambria Math"/>
                  </w:rPr>
                  <m:t>⟨SDR⟩</m:t>
                </m:r>
              </m:sub>
            </m:sSub>
          </m:e>
        </m:d>
      </m:oMath>
      <w:r w:rsidR="00E24198" w:rsidRPr="005A3773">
        <w:rPr>
          <w:i/>
        </w:rPr>
        <w:t xml:space="preserve"> [fig:opt:SDR:xi]</w:t>
      </w:r>
    </w:p>
    <w:p w:rsidR="00F74B31" w:rsidRDefault="00710478" w:rsidP="00710478">
      <w:pPr>
        <w:pStyle w:val="Heading3"/>
      </w:pPr>
      <w:bookmarkStart w:id="8" w:name="ch:expr:CDR"/>
      <w:r>
        <w:t xml:space="preserve">5 </w:t>
      </w:r>
      <w:r w:rsidR="00E24198">
        <w:t>Preference Learning</w:t>
      </w:r>
    </w:p>
    <w:bookmarkEnd w:id="8"/>
    <w:p w:rsidR="00F74B31" w:rsidRDefault="00295EC1">
      <w:r>
        <w:t xml:space="preserve">Section 4.3 </w:t>
      </w:r>
      <w:r w:rsidR="00E24198">
        <w:t>demonstrated there is something to be gained by trying out different combinations of DRs, however, it is non-trivial. In this section one approach to learning how such combinations is presented. Learning models considered in this study are based on ordinal regression in which the learning task is formulated as learning preferences. In the case of scheduling, learning which operations are preferred to others. Ordinal regression has been previously presented in @Ru06:PPSN and in @InRu11a for JSP, and given here for completeness.</w:t>
      </w:r>
    </w:p>
    <w:p w:rsidR="00F74B31" w:rsidRDefault="00E24198">
      <w:r>
        <w:t xml:space="preserve">The optimum makespan is known for each problem instance. At each time step </w:t>
      </w:r>
      <m:oMath>
        <m:r>
          <w:rPr>
            <w:rFonts w:ascii="Cambria Math" w:hAnsi="Cambria Math"/>
          </w:rPr>
          <m:t>k</m:t>
        </m:r>
      </m:oMath>
      <w:r>
        <w:t xml:space="preserve">, a number of feature pairs are created. Let $\bm{\phi}^{o}\in\mathcal{F}$ denote the post-decision state when dispatching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t xml:space="preserve"> corresponds to an optimal schedule being built. All post-decisions states corresponding to suboptimal dispatches,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t>, are denoted by $\bm{\phi}^{s}\in\mathcal{F}$. Note, , and .</w:t>
      </w:r>
    </w:p>
    <w:p w:rsidR="00F74B31" w:rsidRDefault="00E24198">
      <w:r>
        <w:t xml:space="preserve">The approach taken here is to verify analytically, at each time step, by fixing the current temporal schedule as an initial state, whether it is possible to somehow yield an optimal schedule by manipulating the remainder of the sequence. This also takes care of the scenario that having dispatched a job resulting in a different temporal makespan would have resulted in the same final makespan if another optimal dispatching </w:t>
      </w:r>
      <w:r>
        <w:t>sequence would have been chosen. That is to say the training data generation takes into consideration when there are multiple optimal solutions</w:t>
      </w:r>
      <w:r>
        <w:rPr>
          <w:rStyle w:val="FootnoteRef"/>
        </w:rPr>
        <w:footnoteReference w:id="2"/>
      </w:r>
      <w:r>
        <w:t xml:space="preserve"> to the same problem instance.</w:t>
      </w:r>
    </w:p>
    <w:p w:rsidR="00F74B31" w:rsidRDefault="00E24198">
      <w:r>
        <w:t xml:space="preserve">Let’s label features from that were considered optimal, , and suboptimal, by </w:t>
      </w:r>
      <m:oMath>
        <m:sSub>
          <m:sSubPr>
            <m:ctrlPr>
              <w:rPr>
                <w:rFonts w:ascii="Cambria Math" w:hAnsi="Cambria Math"/>
              </w:rPr>
            </m:ctrlPr>
          </m:sSubPr>
          <m:e>
            <m:r>
              <w:rPr>
                <w:rFonts w:ascii="Cambria Math" w:hAnsi="Cambria Math"/>
              </w:rPr>
              <m:t>y</m:t>
            </m:r>
          </m:e>
          <m:sub>
            <m:r>
              <w:rPr>
                <w:rFonts w:ascii="Cambria Math" w:hAnsi="Cambria Math"/>
              </w:rPr>
              <m:t>o</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s</m:t>
            </m:r>
          </m:sub>
        </m:sSub>
        <m:r>
          <w:rPr>
            <w:rFonts w:ascii="Cambria Math" w:hAnsi="Cambria Math"/>
          </w:rPr>
          <m:t>=-1</m:t>
        </m:r>
      </m:oMath>
      <w:r>
        <w:t xml:space="preserve"> respectively. Then, the preference learning problem is specified by a set of preference pairs:</w:t>
      </w:r>
    </w:p>
    <w:p w:rsidR="00F74B31" w:rsidRDefault="005A3773">
      <w:r w:rsidRPr="005A3773">
        <w:drawing>
          <wp:inline distT="0" distB="0" distL="0" distR="0" wp14:anchorId="271CE8E0" wp14:editId="00027A1D">
            <wp:extent cx="3098165" cy="543560"/>
            <wp:effectExtent l="0" t="0" r="6985"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8165" cy="543560"/>
                    </a:xfrm>
                    <a:prstGeom prst="rect">
                      <a:avLst/>
                    </a:prstGeom>
                  </pic:spPr>
                </pic:pic>
              </a:graphicData>
            </a:graphic>
          </wp:inline>
        </w:drawing>
      </w:r>
      <w:r w:rsidRPr="005A3773">
        <w:t xml:space="preserve"> </w:t>
      </w:r>
      <w:r w:rsidR="00E24198">
        <w:t xml:space="preserve">where </w:t>
      </w:r>
      <m:oMath>
        <m:r>
          <w:rPr>
            <w:rFonts w:ascii="Cambria Math" w:hAnsi="Cambria Math"/>
          </w:rPr>
          <m:t>Φ⊂</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is the training set of </w:t>
      </w:r>
      <m:oMath>
        <m:r>
          <w:rPr>
            <w:rFonts w:ascii="Cambria Math" w:hAnsi="Cambria Math"/>
          </w:rPr>
          <m:t>d=16</m:t>
        </m:r>
      </m:oMath>
      <w:r w:rsidR="00E24198">
        <w:t xml:space="preserve"> features (cf. ), </w:t>
      </w:r>
      <m:oMath>
        <m:r>
          <w:rPr>
            <w:rFonts w:ascii="Cambria Math" w:hAnsi="Cambria Math"/>
          </w:rPr>
          <m:t>Y={+1,-1}</m:t>
        </m:r>
      </m:oMath>
      <w:r w:rsidR="00E24198">
        <w:t xml:space="preserve"> is the outcome space from job pairs </w:t>
      </w:r>
      <m:oMath>
        <m:sSub>
          <m:sSubPr>
            <m:ctrlPr>
              <w:rPr>
                <w:rFonts w:ascii="Cambria Math" w:hAnsi="Cambria Math"/>
              </w:rPr>
            </m:ctrlPr>
          </m:sSubPr>
          <m:e>
            <m:r>
              <w:rPr>
                <w:rFonts w:ascii="Cambria Math" w:hAnsi="Cambria Math"/>
              </w:rPr>
              <m:t>J</m:t>
            </m:r>
          </m:e>
          <m:sub>
            <m:r>
              <w:rPr>
                <w:rFonts w:ascii="Cambria Math" w:hAnsi="Cambria Math"/>
              </w:rPr>
              <m:t>o</m:t>
            </m:r>
          </m:sub>
        </m:sSub>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oMath>
      <w:r w:rsidR="00E24198">
        <w:t xml:space="preserve"> and </w:t>
      </w:r>
      <m:oMath>
        <m:sSub>
          <m:sSubPr>
            <m:ctrlPr>
              <w:rPr>
                <w:rFonts w:ascii="Cambria Math" w:hAnsi="Cambria Math"/>
              </w:rPr>
            </m:ctrlPr>
          </m:sSubPr>
          <m:e>
            <m:r>
              <w:rPr>
                <w:rFonts w:ascii="Cambria Math" w:hAnsi="Cambria Math"/>
              </w:rPr>
              <m:t>J</m:t>
            </m:r>
          </m:e>
          <m:sub>
            <m:r>
              <w:rPr>
                <w:rFonts w:ascii="Cambria Math" w:hAnsi="Cambria Math"/>
              </w:rPr>
              <m:t>s</m:t>
            </m:r>
          </m:sub>
        </m:sSub>
        <m:r>
          <w:rPr>
            <w:rFonts w:ascii="Cambria Math" w:hAnsi="Cambria Math"/>
          </w:rPr>
          <m:t>∈</m:t>
        </m:r>
        <m:sSup>
          <m:sSupPr>
            <m:ctrlPr>
              <w:rPr>
                <w:rFonts w:ascii="Cambria Math" w:hAnsi="Cambria Math"/>
              </w:rPr>
            </m:ctrlPr>
          </m:sSupPr>
          <m:e>
            <m:r>
              <m:rPr>
                <m:scr m:val="script"/>
                <m:sty m:val="p"/>
              </m:rPr>
              <w:rPr>
                <w:rFonts w:ascii="Cambria Math" w:hAnsi="Cambria Math"/>
              </w:rPr>
              <m:t>S</m:t>
            </m:r>
          </m:e>
          <m:sup>
            <m:r>
              <w:rPr>
                <w:rFonts w:ascii="Cambria Math" w:hAnsi="Cambria Math"/>
              </w:rPr>
              <m:t>(k)</m:t>
            </m:r>
          </m:sup>
        </m:sSup>
      </m:oMath>
      <w:r w:rsidR="00E24198">
        <w:t xml:space="preserve">, for all dispatch steps </w:t>
      </w:r>
      <m:oMath>
        <m:r>
          <w:rPr>
            <w:rFonts w:ascii="Cambria Math" w:hAnsi="Cambria Math"/>
          </w:rPr>
          <m:t>k</m:t>
        </m:r>
      </m:oMath>
      <w:r w:rsidR="00E24198">
        <w:t>.</w:t>
      </w:r>
    </w:p>
    <w:p w:rsidR="00F74B31" w:rsidRDefault="00E24198">
      <w:r>
        <w:t xml:space="preserve">To summarise, each job is compared against another job of the job-list, </w:t>
      </w:r>
      <m:oMath>
        <m:sSup>
          <m:sSupPr>
            <m:ctrlPr>
              <w:rPr>
                <w:rFonts w:ascii="Cambria Math" w:hAnsi="Cambria Math"/>
              </w:rPr>
            </m:ctrlPr>
          </m:sSupPr>
          <m:e>
            <m:r>
              <m:rPr>
                <m:scr m:val="script"/>
                <m:sty m:val="p"/>
              </m:rPr>
              <w:rPr>
                <w:rFonts w:ascii="Cambria Math" w:hAnsi="Cambria Math"/>
              </w:rPr>
              <m:t>L</m:t>
            </m:r>
          </m:e>
          <m:sup>
            <m:r>
              <w:rPr>
                <w:rFonts w:ascii="Cambria Math" w:hAnsi="Cambria Math"/>
              </w:rPr>
              <m:t>(k)</m:t>
            </m:r>
          </m:sup>
        </m:sSup>
      </m:oMath>
      <w:r>
        <w:t>, and if the makespan differs (i.e $C_{\max}^{\pi_\star(\bm \chi^s)} \gneq C_{\max}^{\pi_\star(\bm \chi^o)}$) an optimal/suboptimal pair is created. However, if the makespans are identical the pair is omitted since they give the same optimal makespan. This way, only features from a dispatch resulting in a suboptimal solution is labelled undesirable.</w:t>
      </w:r>
    </w:p>
    <w:p w:rsidR="00F74B31" w:rsidRDefault="00E24198">
      <w:r>
        <w:t xml:space="preserve">Now let’s consider the model space </w:t>
      </w:r>
      <m:oMath>
        <m:r>
          <m:rPr>
            <m:scr m:val="script"/>
            <m:sty m:val="p"/>
          </m:rPr>
          <w:rPr>
            <w:rFonts w:ascii="Cambria Math" w:hAnsi="Cambria Math"/>
          </w:rPr>
          <m:t>H</m:t>
        </m:r>
        <m:r>
          <w:rPr>
            <w:rFonts w:ascii="Cambria Math" w:hAnsi="Cambria Math"/>
          </w:rPr>
          <m:t>={π(⋅):X↦Y}</m:t>
        </m:r>
      </m:oMath>
      <w:r>
        <w:t xml:space="preserve"> of mappings from solutions to ranks. Each such function </w:t>
      </w:r>
      <m:oMath>
        <m:r>
          <w:rPr>
            <w:rFonts w:ascii="Cambria Math" w:hAnsi="Cambria Math"/>
          </w:rPr>
          <m:t>π</m:t>
        </m:r>
      </m:oMath>
      <w:r>
        <w:t xml:space="preserve"> induces an ordering on the solutions by the following rule:</w:t>
      </w:r>
    </w:p>
    <w:p w:rsidR="00F74B31" w:rsidRDefault="005A3773">
      <w:r w:rsidRPr="005A3773">
        <w:drawing>
          <wp:inline distT="0" distB="0" distL="0" distR="0" wp14:anchorId="140231F9" wp14:editId="17B105DB">
            <wp:extent cx="3098165" cy="282575"/>
            <wp:effectExtent l="0" t="0" r="6985" b="31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8165" cy="282575"/>
                    </a:xfrm>
                    <a:prstGeom prst="rect">
                      <a:avLst/>
                    </a:prstGeom>
                  </pic:spPr>
                </pic:pic>
              </a:graphicData>
            </a:graphic>
          </wp:inline>
        </w:drawing>
      </w:r>
      <w:r w:rsidRPr="005A3773">
        <w:t xml:space="preserve"> </w:t>
      </w:r>
      <w:proofErr w:type="gramStart"/>
      <w:r w:rsidR="00E24198">
        <w:t>where</w:t>
      </w:r>
      <w:proofErr w:type="gramEnd"/>
      <w:r w:rsidR="00E24198">
        <w:t xml:space="preserve"> the symbol </w:t>
      </w:r>
      <m:oMath>
        <m:r>
          <w:rPr>
            <w:rFonts w:ascii="Cambria Math" w:hAnsi="Cambria Math"/>
          </w:rPr>
          <m:t>≻</m:t>
        </m:r>
      </m:oMath>
      <w:r w:rsidR="00E24198">
        <w:t xml:space="preserve"> denotes “is preferred to.” The function used to induce the preference is defined by a linear function in the feature space:</w:t>
      </w:r>
    </w:p>
    <w:p w:rsidR="00F74B31" w:rsidRDefault="005A3773">
      <w:r w:rsidRPr="005A3773">
        <w:drawing>
          <wp:inline distT="0" distB="0" distL="0" distR="0" wp14:anchorId="5F9733BA" wp14:editId="4A4C1E0F">
            <wp:extent cx="3098165" cy="414655"/>
            <wp:effectExtent l="0" t="0" r="6985" b="444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098165" cy="414655"/>
                    </a:xfrm>
                    <a:prstGeom prst="rect">
                      <a:avLst/>
                    </a:prstGeom>
                  </pic:spPr>
                </pic:pic>
              </a:graphicData>
            </a:graphic>
          </wp:inline>
        </w:drawing>
      </w:r>
      <w:r w:rsidRPr="005A3773">
        <w:t xml:space="preserve"> </w:t>
      </w:r>
      <w:r w:rsidR="00E24198">
        <w:t xml:space="preserve">Logistic regression learns the optimal </w:t>
      </w:r>
      <w:proofErr w:type="gramStart"/>
      <w:r w:rsidR="00E24198">
        <w:t xml:space="preserve">parameters </w:t>
      </w:r>
      <w:proofErr w:type="gramEnd"/>
      <m:oMath>
        <m:sSup>
          <m:sSupPr>
            <m:ctrlPr>
              <w:rPr>
                <w:rFonts w:ascii="Cambria Math" w:hAnsi="Cambria Math"/>
              </w:rPr>
            </m:ctrlPr>
          </m:sSupPr>
          <m:e>
            <m:acc>
              <m:accPr>
                <m:chr m:val="⃗"/>
                <m:ctrlPr>
                  <w:rPr>
                    <w:rFonts w:ascii="Cambria Math" w:hAnsi="Cambria Math"/>
                  </w:rPr>
                </m:ctrlPr>
              </m:accPr>
              <m:e>
                <m:r>
                  <w:rPr>
                    <w:rFonts w:ascii="Cambria Math" w:hAnsi="Cambria Math"/>
                  </w:rPr>
                  <m:t>w</m:t>
                </m:r>
              </m:e>
            </m:acc>
          </m:e>
          <m:sup>
            <m:r>
              <w:rPr>
                <w:rFonts w:ascii="Cambria Math" w:hAnsi="Cambria Math"/>
              </w:rPr>
              <m:t>*</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rsidR="00E24198">
        <w:t xml:space="preserve">. For this study, L2-regularised logistic regression from the liblinear package @liblinear without bias is </w:t>
      </w:r>
      <w:r w:rsidR="00E24198">
        <w:lastRenderedPageBreak/>
        <w:t xml:space="preserve">used to learn the preference set </w:t>
      </w:r>
      <m:oMath>
        <m:r>
          <w:rPr>
            <w:rFonts w:ascii="Cambria Math" w:hAnsi="Cambria Math"/>
          </w:rPr>
          <m:t>Ψ</m:t>
        </m:r>
      </m:oMath>
      <w:r w:rsidR="00E24198">
        <w:t xml:space="preserve">, defined by . Hence the job chosen to be dispatched,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rsidR="00E24198">
        <w:t xml:space="preserve">, is the one corresponding to the highest preference estimate, i.e., where </w:t>
      </w:r>
      <m:oMath>
        <m:r>
          <w:rPr>
            <w:rFonts w:ascii="Cambria Math" w:hAnsi="Cambria Math"/>
          </w:rPr>
          <m:t>π(⋅)</m:t>
        </m:r>
      </m:oMath>
      <w:r w:rsidR="00E24198">
        <w:t xml:space="preserve"> is the classification model obtained by the preference set.</w:t>
      </w:r>
    </w:p>
    <w:p w:rsidR="00F74B31" w:rsidRDefault="00E24198">
      <w:r>
        <w:t xml:space="preserve">Preliminary experiments for creating step-by-step model was done in @InRu11a resulting in local linear model for each dispatch; a total of </w:t>
      </w:r>
      <m:oMath>
        <m:r>
          <w:rPr>
            <w:rFonts w:ascii="Cambria Math" w:hAnsi="Cambria Math"/>
          </w:rPr>
          <m:t>K</m:t>
        </m:r>
      </m:oMath>
      <w:r>
        <w:t xml:space="preserve"> linear models for solving </w:t>
      </w:r>
      <m:oMath>
        <m:r>
          <w:rPr>
            <w:rFonts w:ascii="Cambria Math" w:hAnsi="Cambria Math"/>
          </w:rPr>
          <m:t>n×m</m:t>
        </m:r>
      </m:oMath>
      <w:r>
        <w:t xml:space="preserve"> JSP. However, the experiments there showed that by fixing the weights to its mean value throughout the dispatching sequence results remained satisfactory. A more sophisticated way would be to create a new linear model, where the preference set, </w:t>
      </w:r>
      <m:oMath>
        <m:r>
          <w:rPr>
            <w:rFonts w:ascii="Cambria Math" w:hAnsi="Cambria Math"/>
          </w:rPr>
          <m:t>Ψ</m:t>
        </m:r>
      </m:oMath>
      <w:r>
        <w:t xml:space="preserve">, is the union of the preference pairs across the </w:t>
      </w:r>
      <m:oMath>
        <m:r>
          <w:rPr>
            <w:rFonts w:ascii="Cambria Math" w:hAnsi="Cambria Math"/>
          </w:rPr>
          <m:t>K</m:t>
        </m:r>
      </m:oMath>
      <w:r>
        <w:t xml:space="preserve"> dispatches, such as described in . This would amount to a substantial preference set, and for </w:t>
      </w:r>
      <m:oMath>
        <m:r>
          <w:rPr>
            <w:rFonts w:ascii="Cambria Math" w:hAnsi="Cambria Math"/>
          </w:rPr>
          <m:t>Ψ</m:t>
        </m:r>
      </m:oMath>
      <w:r>
        <w:t xml:space="preserve"> to be computationally feasible to learn, </w:t>
      </w:r>
      <m:oMath>
        <m:r>
          <w:rPr>
            <w:rFonts w:ascii="Cambria Math" w:hAnsi="Cambria Math"/>
          </w:rPr>
          <m:t>Ψ</m:t>
        </m:r>
      </m:oMath>
      <w:r>
        <w:t xml:space="preserve"> has to be reduced. For this several ranking strategies were explored in @InRu15a, the results there showed that it’s sufficient to use partial subsequent rankings, namely, combinations of </w:t>
      </w:r>
      <m:oMath>
        <m:sSub>
          <m:sSubPr>
            <m:ctrlPr>
              <w:rPr>
                <w:rFonts w:ascii="Cambria Math" w:hAnsi="Cambria Math"/>
              </w:rPr>
            </m:ctrlPr>
          </m:sSubPr>
          <m:e>
            <m:r>
              <w:rPr>
                <w:rFonts w:ascii="Cambria Math" w:hAnsi="Cambria Math"/>
              </w:rPr>
              <m:t>r</m:t>
            </m:r>
          </m:e>
          <m:sub>
            <m:r>
              <w:rPr>
                <w:rFonts w:ascii="Cambria Math" w:hAnsi="Cambria Math"/>
              </w:rPr>
              <m:t>i</m:t>
            </m:r>
          </m:sub>
        </m:sSub>
      </m:oMath>
      <w:r>
        <w:t xml:space="preserve"> and </w:t>
      </w:r>
      <m:oMath>
        <m:sSub>
          <m:sSubPr>
            <m:ctrlPr>
              <w:rPr>
                <w:rFonts w:ascii="Cambria Math" w:hAnsi="Cambria Math"/>
              </w:rPr>
            </m:ctrlPr>
          </m:sSubPr>
          <m:e>
            <m:r>
              <w:rPr>
                <w:rFonts w:ascii="Cambria Math" w:hAnsi="Cambria Math"/>
              </w:rPr>
              <m:t>r</m:t>
            </m:r>
          </m:e>
          <m:sub>
            <m:r>
              <w:rPr>
                <w:rFonts w:ascii="Cambria Math" w:hAnsi="Cambria Math"/>
              </w:rPr>
              <m:t>i+1</m:t>
            </m:r>
          </m:sub>
        </m:sSub>
      </m:oMath>
      <w:r>
        <w:t xml:space="preserve"> for </w:t>
      </w:r>
      <m:oMath>
        <m:r>
          <w:rPr>
            <w:rFonts w:ascii="Cambria Math" w:hAnsi="Cambria Math"/>
          </w:rPr>
          <m:t>i∈{1,…,nʹ}</m:t>
        </m:r>
      </m:oMath>
      <w:r>
        <w:t xml:space="preserve">, are added to the preference set, where </w:t>
      </w:r>
      <m:oMath>
        <m:sSub>
          <m:sSubPr>
            <m:ctrlPr>
              <w:rPr>
                <w:rFonts w:ascii="Cambria Math" w:hAnsi="Cambria Math"/>
              </w:rPr>
            </m:ctrlPr>
          </m:sSubPr>
          <m:e>
            <m:r>
              <w:rPr>
                <w:rFonts w:ascii="Cambria Math" w:hAnsi="Cambria Math"/>
              </w:rPr>
              <m:t>r</m:t>
            </m:r>
          </m:e>
          <m:sub>
            <m:r>
              <w:rPr>
                <w:rFonts w:ascii="Cambria Math" w:hAnsi="Cambria Math"/>
              </w:rPr>
              <m:t>1</m:t>
            </m:r>
          </m:sub>
        </m:sSub>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2</m:t>
            </m:r>
          </m:sub>
        </m:sSub>
        <m:r>
          <w:rPr>
            <w:rFonts w:ascii="Cambria Math" w:hAnsi="Cambria Math"/>
          </w:rPr>
          <m:t>&gt;…&gt;</m:t>
        </m:r>
        <m:sSub>
          <m:sSubPr>
            <m:ctrlPr>
              <w:rPr>
                <w:rFonts w:ascii="Cambria Math" w:hAnsi="Cambria Math"/>
              </w:rPr>
            </m:ctrlPr>
          </m:sSubPr>
          <m:e>
            <m:r>
              <w:rPr>
                <w:rFonts w:ascii="Cambria Math" w:hAnsi="Cambria Math"/>
              </w:rPr>
              <m:t>r</m:t>
            </m:r>
          </m:e>
          <m:sub>
            <m:r>
              <w:rPr>
                <w:rFonts w:ascii="Cambria Math" w:hAnsi="Cambria Math"/>
              </w:rPr>
              <m:t>nʹ</m:t>
            </m:r>
          </m:sub>
        </m:sSub>
      </m:oMath>
      <w:r>
        <w:t xml:space="preserve"> (</w:t>
      </w:r>
      <m:oMath>
        <m:r>
          <w:rPr>
            <w:rFonts w:ascii="Cambria Math" w:hAnsi="Cambria Math"/>
          </w:rPr>
          <m:t>nʹ≤n</m:t>
        </m:r>
      </m:oMath>
      <w:r>
        <w:t xml:space="preserve">) are the rankings of the job-list, in such a manner that in the cases that there are more than one operation with the same ranking, only one from that rank is needed to be compared to the subsequent rank. Moreover, for this study, which deals with </w:t>
      </w:r>
      <m:oMath>
        <m:r>
          <w:rPr>
            <w:rFonts w:ascii="Cambria Math" w:hAnsi="Cambria Math"/>
          </w:rPr>
          <m:t>10×10</m:t>
        </m:r>
      </m:oMath>
      <w:r>
        <w:t xml:space="preserve"> problem instances instead of </w:t>
      </w:r>
      <m:oMath>
        <m:r>
          <w:rPr>
            <w:rFonts w:ascii="Cambria Math" w:hAnsi="Cambria Math"/>
          </w:rPr>
          <m:t>6×5</m:t>
        </m:r>
      </m:oMath>
      <w:r>
        <w:t xml:space="preserve">, the partial subsequent ranking becomes necessary, as full ranking is computationally infeasible due to its size. Defining the size of the preference set as </w:t>
      </w:r>
      <m:oMath>
        <m:r>
          <w:rPr>
            <w:rFonts w:ascii="Cambria Math" w:hAnsi="Cambria Math"/>
          </w:rPr>
          <m:t>l=|Ψ|</m:t>
        </m:r>
      </m:oMath>
      <w:r>
        <w:t xml:space="preserve">, then if </w:t>
      </w:r>
      <m:oMath>
        <m:r>
          <w:rPr>
            <w:rFonts w:ascii="Cambria Math" w:hAnsi="Cambria Math"/>
          </w:rPr>
          <m:t>l</m:t>
        </m:r>
      </m:oMath>
      <w:r>
        <w:t xml:space="preserve"> is too large re-sampling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may be needed to be done in order for the ordinal regression to be computationally feasible.</w:t>
      </w:r>
    </w:p>
    <w:p w:rsidR="00F74B31" w:rsidRDefault="00E24198">
      <w:r>
        <w:t xml:space="preserve">The training data from @InRu11a was created from optimal solutions of randomly generated problem instances, i.e., traditional </w:t>
      </w:r>
      <w:r>
        <w:rPr>
          <w:i/>
        </w:rPr>
        <w:t>passive imitation learning</w:t>
      </w:r>
      <w:r>
        <w:t xml:space="preserve"> (PIL). As JSP is a sequential decision making process, errors are bound to emerge. Due to compound effect of making suboptimal dispatches, the model leads the schedule astray from learned feature-space, resulting in the new input being foreign to the learned model. Alternatively, training data could be generated using suboptimal solution trajectories as well, as was done in @InRu15a, where the training data also incorporated </w:t>
      </w:r>
      <w:r>
        <w:t xml:space="preserve">following the trajectories obtained by applying successful SDRs from the literature. The reasoning behind it was that they would be beneficial for learning, as they might help the model to escape from local minima once off the coveted optimal path. Simply aggregating training data obtained by following the trajectories of well-known SDRs yielded better models with lower deviation from optimality, </w:t>
      </w:r>
      <m:oMath>
        <m:r>
          <w:rPr>
            <w:rFonts w:ascii="Cambria Math" w:hAnsi="Cambria Math"/>
          </w:rPr>
          <m:t>ρ</m:t>
        </m:r>
      </m:oMath>
      <w:r>
        <w:t>.</w:t>
      </w:r>
    </w:p>
    <w:p w:rsidR="00F74B31" w:rsidRDefault="00E24198">
      <w:r>
        <w:t xml:space="preserve">Inspired by the work of @RossB10 [@RossGB11], the methodology of generating training data will now be such that it will iteratively improve upon the model, such that the feature-space learned will be representative of the feature-space the eventual model would likely encounter, known as DAgger for </w:t>
      </w:r>
      <w:r>
        <w:rPr>
          <w:i/>
        </w:rPr>
        <w:t>active imitation learning</w:t>
      </w:r>
      <w:r>
        <w:t xml:space="preserve"> (AIL). Thereby, eliminating the ad-hoc nature of choosing trajectories to learn, by rather letting the model lead its own way in a self-perpetuating manner until it converges.</w:t>
      </w:r>
    </w:p>
    <w:p w:rsidR="00F74B31" w:rsidRDefault="00E24198">
      <w:r>
        <w:t>Furthermore, in order to boost training accuracy, two strategies were explored</w:t>
      </w:r>
    </w:p>
    <w:p w:rsidR="00F74B31" w:rsidRDefault="00E24198">
      <w:pPr>
        <w:numPr>
          <w:ilvl w:val="0"/>
          <w:numId w:val="2"/>
        </w:numPr>
      </w:pPr>
      <w:r>
        <w:t>[expr:boost:varylmax] increasing number of preferences used in training (i.e. varying ),</w:t>
      </w:r>
    </w:p>
    <w:p w:rsidR="00F74B31" w:rsidRDefault="00E24198">
      <w:pPr>
        <w:numPr>
          <w:ilvl w:val="0"/>
          <w:numId w:val="2"/>
        </w:numPr>
      </w:pPr>
      <w:r>
        <w:t>[expr:boost:newdata] introducing more problem instances (denoted EXT in experimental setting).</w:t>
      </w:r>
    </w:p>
    <w:p w:rsidR="00F74B31" w:rsidRDefault="00E24198">
      <w:r>
        <w:t xml:space="preserve">Note, the following experimental studies will address [expr:boost:newdata], whereas preliminary experiments for [expr:boost:varylmax] showed no statistical significance in boost of performance. Hence, the default set-up will be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r>
          <w:rPr>
            <w:rFonts w:ascii="Cambria Math" w:hAnsi="Cambria Math"/>
          </w:rPr>
          <m:t>=5⋅</m:t>
        </m:r>
        <m:sSup>
          <m:sSupPr>
            <m:ctrlPr>
              <w:rPr>
                <w:rFonts w:ascii="Cambria Math" w:hAnsi="Cambria Math"/>
              </w:rPr>
            </m:ctrlPr>
          </m:sSupPr>
          <m:e>
            <m:r>
              <w:rPr>
                <w:rFonts w:ascii="Cambria Math" w:hAnsi="Cambria Math"/>
              </w:rPr>
              <m:t>10</m:t>
            </m:r>
          </m:e>
          <m:sup>
            <m:r>
              <w:rPr>
                <w:rFonts w:ascii="Cambria Math" w:hAnsi="Cambria Math"/>
              </w:rPr>
              <m:t>5</m:t>
            </m:r>
          </m:sup>
        </m:sSup>
      </m:oMath>
      <w:r>
        <w:t xml:space="preserve"> which is roughly the amount of features encountered from one pass of sampling a trajectory using a fixed policy </w:t>
      </w:r>
      <m:oMath>
        <m:r>
          <w:rPr>
            <w:rFonts w:ascii="Cambria Math" w:hAnsi="Cambria Math"/>
          </w:rPr>
          <m:t>π</m:t>
        </m:r>
      </m:oMath>
      <w:r>
        <w:t xml:space="preserve"> for the default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w:t>
      </w:r>
    </w:p>
    <w:p w:rsidR="00F74B31" w:rsidRDefault="00E24198">
      <w:r>
        <w:t>Another way to adjust training accuracy is to give different weight to various time steps. To address this problem, two different stepwise sampling biases (or data balancing techniques) will be considered</w:t>
      </w:r>
    </w:p>
    <w:p w:rsidR="00F74B31" w:rsidRDefault="00E24198">
      <w:pPr>
        <w:numPr>
          <w:ilvl w:val="0"/>
          <w:numId w:val="3"/>
        </w:numPr>
      </w:pPr>
      <w:r>
        <w:t xml:space="preserve">[bias:equal] </w:t>
      </w:r>
      <w:r>
        <w:rPr>
          <w:b/>
        </w:rPr>
        <w:t>(</w:t>
      </w:r>
      <w:proofErr w:type="gramStart"/>
      <w:r>
        <w:rPr>
          <w:b/>
        </w:rPr>
        <w:t>equal</w:t>
      </w:r>
      <w:proofErr w:type="gramEnd"/>
      <w:r>
        <w:rPr>
          <w:b/>
        </w:rPr>
        <w:t>)</w:t>
      </w:r>
      <w:r>
        <w:t xml:space="preserve"> where each time step has equal probability, this was used in @InRu14 [@InRu15a] and serves as a baseline.</w:t>
      </w:r>
    </w:p>
    <w:p w:rsidR="00F74B31" w:rsidRDefault="00E24198">
      <w:pPr>
        <w:numPr>
          <w:ilvl w:val="0"/>
          <w:numId w:val="3"/>
        </w:numPr>
      </w:pPr>
      <w:r>
        <w:lastRenderedPageBreak/>
        <w:t xml:space="preserve">[bias:adjdbl2nd] </w:t>
      </w:r>
      <w:r>
        <w:rPr>
          <w:b/>
        </w:rPr>
        <w:t>(adjdbl2nd)</w:t>
      </w:r>
      <w:r>
        <w:t xml:space="preserve"> where each time step is adjusted to the number of preference pairs for that particular step (i.e. each step now has equal probability irrespective of quantity of encountered features). This is done with re-sampling. In addition, there is superimposed twice as much likelihood of choosing pairs from the latter half of the dispatching process. Then the final sampled data set is divided as follows: </w:t>
      </w:r>
      <m:oMath>
        <m:r>
          <w:rPr>
            <w:rFonts w:ascii="Cambria Math" w:hAnsi="Cambria Math"/>
          </w:rPr>
          <m:t>|{Ψ(k)</m:t>
        </m:r>
        <m:sSubSup>
          <m:sSubSupPr>
            <m:ctrlPr>
              <w:rPr>
                <w:rFonts w:ascii="Cambria Math" w:hAnsi="Cambria Math"/>
              </w:rPr>
            </m:ctrlPr>
          </m:sSubSupPr>
          <m:e>
            <m:r>
              <w:rPr>
                <w:rFonts w:ascii="Cambria Math" w:hAnsi="Cambria Math"/>
              </w:rPr>
              <m:t>}</m:t>
            </m:r>
          </m:e>
          <m:sub>
            <m:r>
              <w:rPr>
                <w:rFonts w:ascii="Cambria Math" w:hAnsi="Cambria Math"/>
              </w:rPr>
              <m:t>k=0</m:t>
            </m:r>
          </m:sub>
          <m:sup>
            <m:f>
              <m:fPr>
                <m:ctrlPr>
                  <w:rPr>
                    <w:rFonts w:ascii="Cambria Math" w:hAnsi="Cambria Math"/>
                  </w:rPr>
                </m:ctrlPr>
              </m:fPr>
              <m:num>
                <m:r>
                  <w:rPr>
                    <w:rFonts w:ascii="Cambria Math" w:hAnsi="Cambria Math"/>
                  </w:rPr>
                  <m:t>K</m:t>
                </m:r>
              </m:num>
              <m:den>
                <m:r>
                  <w:rPr>
                    <w:rFonts w:ascii="Cambria Math" w:hAnsi="Cambria Math"/>
                  </w:rPr>
                  <m:t>2</m:t>
                </m:r>
              </m:den>
            </m:f>
            <m:r>
              <w:rPr>
                <w:rFonts w:ascii="Cambria Math" w:hAnsi="Cambria Math"/>
              </w:rPr>
              <m:t>-1</m:t>
            </m:r>
          </m:sup>
        </m:sSubSup>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3</m:t>
            </m:r>
          </m:den>
        </m:f>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and </w:t>
      </w:r>
      <m:oMath>
        <m:r>
          <w:rPr>
            <w:rFonts w:ascii="Cambria Math" w:hAnsi="Cambria Math"/>
          </w:rPr>
          <m:t>|{Ψ(k)</m:t>
        </m:r>
        <m:sSubSup>
          <m:sSubSupPr>
            <m:ctrlPr>
              <w:rPr>
                <w:rFonts w:ascii="Cambria Math" w:hAnsi="Cambria Math"/>
              </w:rPr>
            </m:ctrlPr>
          </m:sSubSupPr>
          <m:e>
            <m:r>
              <w:rPr>
                <w:rFonts w:ascii="Cambria Math" w:hAnsi="Cambria Math"/>
              </w:rPr>
              <m:t>}</m:t>
            </m:r>
          </m:e>
          <m:sub>
            <m:r>
              <w:rPr>
                <w:rFonts w:ascii="Cambria Math" w:hAnsi="Cambria Math"/>
              </w:rPr>
              <m:t>k=</m:t>
            </m:r>
            <m:f>
              <m:fPr>
                <m:ctrlPr>
                  <w:rPr>
                    <w:rFonts w:ascii="Cambria Math" w:hAnsi="Cambria Math"/>
                  </w:rPr>
                </m:ctrlPr>
              </m:fPr>
              <m:num>
                <m:r>
                  <w:rPr>
                    <w:rFonts w:ascii="Cambria Math" w:hAnsi="Cambria Math"/>
                  </w:rPr>
                  <m:t>K</m:t>
                </m:r>
              </m:num>
              <m:den>
                <m:r>
                  <w:rPr>
                    <w:rFonts w:ascii="Cambria Math" w:hAnsi="Cambria Math"/>
                  </w:rPr>
                  <m:t>2</m:t>
                </m:r>
              </m:den>
            </m:f>
          </m:sub>
          <m:sup>
            <m:r>
              <w:rPr>
                <w:rFonts w:ascii="Cambria Math" w:hAnsi="Cambria Math"/>
              </w:rPr>
              <m:t>K-1</m:t>
            </m:r>
          </m:sup>
        </m:sSubSup>
        <m:r>
          <w:rPr>
            <w:rFonts w:ascii="Cambria Math" w:hAnsi="Cambria Math"/>
          </w:rPr>
          <m:t>|≈</m:t>
        </m:r>
        <m:f>
          <m:fPr>
            <m:ctrlPr>
              <w:rPr>
                <w:rFonts w:ascii="Cambria Math" w:hAnsi="Cambria Math"/>
              </w:rPr>
            </m:ctrlPr>
          </m:fPr>
          <m:num>
            <m:r>
              <w:rPr>
                <w:rFonts w:ascii="Cambria Math" w:hAnsi="Cambria Math"/>
              </w:rPr>
              <m:t>2</m:t>
            </m:r>
          </m:num>
          <m:den>
            <m:r>
              <w:rPr>
                <w:rFonts w:ascii="Cambria Math" w:hAnsi="Cambria Math"/>
              </w:rPr>
              <m:t>3</m:t>
            </m:r>
          </m:den>
        </m:f>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w:t>
      </w:r>
    </w:p>
    <w:p w:rsidR="00F74B31" w:rsidRDefault="00E24198">
      <w:r>
        <w:t xml:space="preserve">Remark: as the following s require repeated collection of training data, and since its labelling is a very time intensive task the remainder of the paper will solely be focusing </w:t>
      </w:r>
      <w:proofErr w:type="gramStart"/>
      <w:r>
        <w:t xml:space="preserve">on </w:t>
      </w:r>
      <w:proofErr w:type="gramEnd"/>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w:t>
      </w:r>
    </w:p>
    <w:p w:rsidR="00F74B31" w:rsidRDefault="00710478" w:rsidP="00710478">
      <w:pPr>
        <w:pStyle w:val="Heading3"/>
      </w:pPr>
      <w:bookmarkStart w:id="9" w:name="sec:il:passive"/>
      <w:r>
        <w:t xml:space="preserve">6 </w:t>
      </w:r>
      <w:r w:rsidR="00E24198">
        <w:t>Passive Imitation Learning</w:t>
      </w:r>
    </w:p>
    <w:bookmarkEnd w:id="9"/>
    <w:p w:rsidR="00F74B31" w:rsidRDefault="00E24198">
      <w:r>
        <w:t>Using the terms from game-theory used in @CesaBianchi06, then our problem is a basic version of the sequential prediction problem where the predictor (or forecaster)</w:t>
      </w:r>
      <w:proofErr w:type="gramStart"/>
      <w:r>
        <w:t xml:space="preserve">, </w:t>
      </w:r>
      <w:proofErr w:type="gramEnd"/>
      <m:oMath>
        <m:r>
          <w:rPr>
            <w:rFonts w:ascii="Cambria Math" w:hAnsi="Cambria Math"/>
          </w:rPr>
          <m:t>π</m:t>
        </m:r>
      </m:oMath>
      <w:r>
        <w:t xml:space="preserve">, observes each element of a sequence $\bm \chi$ of jobs, where at each time step </w:t>
      </w:r>
      <m:oMath>
        <m:r>
          <w:rPr>
            <w:rFonts w:ascii="Cambria Math" w:hAnsi="Cambria Math"/>
          </w:rPr>
          <m:t>k∈{1,...,K}</m:t>
        </m:r>
      </m:oMath>
      <w:r>
        <w:t xml:space="preserve">, before the </w:t>
      </w:r>
      <m:oMath>
        <m:r>
          <w:rPr>
            <w:rFonts w:ascii="Cambria Math" w:hAnsi="Cambria Math"/>
          </w:rPr>
          <m:t>k</m:t>
        </m:r>
      </m:oMath>
      <w:r>
        <w:t xml:space="preserve">-th job of the sequence is revealed, the predictor guesses its value </w:t>
      </w:r>
      <m:oMath>
        <m:sSub>
          <m:sSubPr>
            <m:ctrlPr>
              <w:rPr>
                <w:rFonts w:ascii="Cambria Math" w:hAnsi="Cambria Math"/>
              </w:rPr>
            </m:ctrlPr>
          </m:sSubPr>
          <m:e>
            <m:r>
              <w:rPr>
                <w:rFonts w:ascii="Cambria Math" w:hAnsi="Cambria Math"/>
              </w:rPr>
              <m:t>χ</m:t>
            </m:r>
          </m:e>
          <m:sub>
            <m:r>
              <w:rPr>
                <w:rFonts w:ascii="Cambria Math" w:hAnsi="Cambria Math"/>
              </w:rPr>
              <m:t>k</m:t>
            </m:r>
          </m:sub>
        </m:sSub>
      </m:oMath>
      <w:r>
        <w:t xml:space="preserve"> on the basis of the previous </w:t>
      </w:r>
      <m:oMath>
        <m:r>
          <w:rPr>
            <w:rFonts w:ascii="Cambria Math" w:hAnsi="Cambria Math"/>
          </w:rPr>
          <m:t>k-1</m:t>
        </m:r>
      </m:oMath>
      <w:r>
        <w:t xml:space="preserve"> observations.</w:t>
      </w:r>
    </w:p>
    <w:p w:rsidR="00F74B31" w:rsidRDefault="00710478" w:rsidP="00710478">
      <w:pPr>
        <w:pStyle w:val="Heading4"/>
      </w:pPr>
      <w:bookmarkStart w:id="10" w:name="sec:expertPolicy"/>
      <w:r>
        <w:t xml:space="preserve">6.1 </w:t>
      </w:r>
      <w:r w:rsidR="00E24198">
        <w:t>Prediction with Expert Advice</w:t>
      </w:r>
    </w:p>
    <w:bookmarkEnd w:id="10"/>
    <w:p w:rsidR="00F74B31" w:rsidRDefault="00E24198">
      <w:r>
        <w:t xml:space="preserve">Let us assume one knows the expert </w:t>
      </w:r>
      <w:proofErr w:type="gramStart"/>
      <w:r>
        <w:t xml:space="preserve">policy </w:t>
      </w:r>
      <w:proofErr w:type="gramEnd"/>
      <m:oMath>
        <m:sSup>
          <m:sSupPr>
            <m:ctrlPr>
              <w:rPr>
                <w:rFonts w:ascii="Cambria Math" w:hAnsi="Cambria Math"/>
              </w:rPr>
            </m:ctrlPr>
          </m:sSupPr>
          <m:e>
            <m:r>
              <w:rPr>
                <w:rFonts w:ascii="Cambria Math" w:hAnsi="Cambria Math"/>
              </w:rPr>
              <m:t>π</m:t>
            </m:r>
          </m:e>
          <m:sup>
            <m:r>
              <w:rPr>
                <w:rFonts w:ascii="Cambria Math" w:hAnsi="Cambria Math"/>
              </w:rPr>
              <m:t>⋆</m:t>
            </m:r>
          </m:sup>
        </m:sSup>
      </m:oMath>
      <w:r>
        <w:t xml:space="preserve">, which can query what is the optimal choice of </w:t>
      </w:r>
      <m:oMath>
        <m:sSub>
          <m:sSubPr>
            <m:ctrlPr>
              <w:rPr>
                <w:rFonts w:ascii="Cambria Math" w:hAnsi="Cambria Math"/>
              </w:rPr>
            </m:ctrlPr>
          </m:sSubPr>
          <m:e>
            <m:r>
              <w:rPr>
                <w:rFonts w:ascii="Cambria Math" w:hAnsi="Cambria Math"/>
              </w:rPr>
              <m:t>χ</m:t>
            </m:r>
          </m:e>
          <m:sub>
            <m:r>
              <w:rPr>
                <w:rFonts w:ascii="Cambria Math" w:hAnsi="Cambria Math"/>
              </w:rPr>
              <m:t>k</m:t>
            </m:r>
          </m:sub>
        </m:sSub>
        <m:r>
          <w:rPr>
            <w:rFonts w:ascii="Cambria Math" w:hAnsi="Cambria Math"/>
          </w:rPr>
          <m:t>=</m:t>
        </m:r>
        <m:sSup>
          <m:sSupPr>
            <m:ctrlPr>
              <w:rPr>
                <w:rFonts w:ascii="Cambria Math" w:hAnsi="Cambria Math"/>
              </w:rPr>
            </m:ctrlPr>
          </m:sSupPr>
          <m:e>
            <m:r>
              <w:rPr>
                <w:rFonts w:ascii="Cambria Math" w:hAnsi="Cambria Math"/>
              </w:rPr>
              <m:t>j</m:t>
            </m:r>
          </m:e>
          <m:sup>
            <m:r>
              <w:rPr>
                <w:rFonts w:ascii="Cambria Math" w:hAnsi="Cambria Math"/>
              </w:rPr>
              <m:t>*</m:t>
            </m:r>
          </m:sup>
        </m:sSup>
      </m:oMath>
      <w:r>
        <w:t xml:space="preserve"> at any given time step </w:t>
      </w:r>
      <m:oMath>
        <m:r>
          <w:rPr>
            <w:rFonts w:ascii="Cambria Math" w:hAnsi="Cambria Math"/>
          </w:rPr>
          <m:t>k</m:t>
        </m:r>
      </m:oMath>
      <w:r>
        <w:t xml:space="preserve">. Now let’s use to back-propagate the relationship between post-decision states and </w:t>
      </w:r>
      <m:oMath>
        <m:acc>
          <m:accPr>
            <m:chr m:val="^"/>
            <m:ctrlPr>
              <w:rPr>
                <w:rFonts w:ascii="Cambria Math" w:hAnsi="Cambria Math"/>
              </w:rPr>
            </m:ctrlPr>
          </m:accPr>
          <m:e>
            <m:r>
              <w:rPr>
                <w:rFonts w:ascii="Cambria Math" w:hAnsi="Cambria Math"/>
              </w:rPr>
              <m:t>π</m:t>
            </m:r>
          </m:e>
        </m:acc>
      </m:oMath>
      <w:r>
        <w:t xml:space="preserve"> with preference learning via our collected feature set, denoted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 xml:space="preserve">, i.e., collecting the features set corresponding following optimal tasks </w:t>
      </w:r>
      <m:oMath>
        <m:sSub>
          <m:sSubPr>
            <m:ctrlPr>
              <w:rPr>
                <w:rFonts w:ascii="Cambria Math" w:hAnsi="Cambria Math"/>
              </w:rPr>
            </m:ctrlPr>
          </m:sSubPr>
          <m:e>
            <m:r>
              <w:rPr>
                <w:rFonts w:ascii="Cambria Math" w:hAnsi="Cambria Math"/>
              </w:rPr>
              <m:t>J</m:t>
            </m:r>
          </m:e>
          <m:sub>
            <m:sSup>
              <m:sSupPr>
                <m:ctrlPr>
                  <w:rPr>
                    <w:rFonts w:ascii="Cambria Math" w:hAnsi="Cambria Math"/>
                  </w:rPr>
                </m:ctrlPr>
              </m:sSupPr>
              <m:e>
                <m:r>
                  <w:rPr>
                    <w:rFonts w:ascii="Cambria Math" w:hAnsi="Cambria Math"/>
                  </w:rPr>
                  <m:t>j</m:t>
                </m:r>
              </m:e>
              <m:sup>
                <m:r>
                  <w:rPr>
                    <w:rFonts w:ascii="Cambria Math" w:hAnsi="Cambria Math"/>
                  </w:rPr>
                  <m:t>*</m:t>
                </m:r>
              </m:sup>
            </m:sSup>
          </m:sub>
        </m:sSub>
      </m:oMath>
      <w:r>
        <w:t xml:space="preserve"> from </w:t>
      </w:r>
      <m:oMath>
        <m:sSup>
          <m:sSupPr>
            <m:ctrlPr>
              <w:rPr>
                <w:rFonts w:ascii="Cambria Math" w:hAnsi="Cambria Math"/>
              </w:rPr>
            </m:ctrlPr>
          </m:sSupPr>
          <m:e>
            <m:r>
              <w:rPr>
                <w:rFonts w:ascii="Cambria Math" w:hAnsi="Cambria Math"/>
              </w:rPr>
              <m:t>π</m:t>
            </m:r>
          </m:e>
          <m:sup>
            <m:r>
              <w:rPr>
                <w:rFonts w:ascii="Cambria Math" w:hAnsi="Cambria Math"/>
              </w:rPr>
              <m:t>⋆</m:t>
            </m:r>
          </m:sup>
        </m:sSup>
      </m:oMath>
      <w:r>
        <w:t xml:space="preserve"> in . This baseline sampling trajectory originally introduced in @InRu11a for adding features to the feature set is a pure strategy where at each dispatch an optimal task is dispatched.</w:t>
      </w:r>
    </w:p>
    <w:p w:rsidR="00F74B31" w:rsidRDefault="00E24198">
      <w:r>
        <w:t xml:space="preserve">By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the ranking of the job-list, </w:t>
      </w:r>
      <m:oMath>
        <m:r>
          <m:rPr>
            <m:scr m:val="script"/>
            <m:sty m:val="p"/>
          </m:rPr>
          <w:rPr>
            <w:rFonts w:ascii="Cambria Math" w:hAnsi="Cambria Math"/>
          </w:rPr>
          <m:t>L</m:t>
        </m:r>
      </m:oMath>
      <w:r>
        <w:t>, is determined such that:</w:t>
      </w:r>
    </w:p>
    <w:p w:rsidR="00F74B31" w:rsidRDefault="005A3773">
      <m:oMath>
        <m:r>
          <w:rPr>
            <w:rFonts w:ascii="Cambria Math" w:hAnsi="Cambria Math"/>
            <w:i/>
          </w:rPr>
          <w:drawing>
            <wp:inline distT="0" distB="0" distL="0" distR="0" wp14:anchorId="6DD05F7D" wp14:editId="6534259D">
              <wp:extent cx="3098165" cy="27432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098165" cy="274320"/>
                      </a:xfrm>
                      <a:prstGeom prst="rect">
                        <a:avLst/>
                      </a:prstGeom>
                    </pic:spPr>
                  </pic:pic>
                </a:graphicData>
              </a:graphic>
            </wp:inline>
          </w:drawing>
        </m:r>
      </m:oMath>
      <w:proofErr w:type="gramStart"/>
      <w:r w:rsidR="00E24198">
        <w:t>implies</w:t>
      </w:r>
      <w:proofErr w:type="gramEnd"/>
      <w:r w:rsidR="00E24198">
        <w:t xml:space="preserve"> </w:t>
      </w:r>
      <m:oMath>
        <m:sSub>
          <m:sSubPr>
            <m:ctrlPr>
              <w:rPr>
                <w:rFonts w:ascii="Cambria Math" w:hAnsi="Cambria Math"/>
              </w:rPr>
            </m:ctrlPr>
          </m:sSubPr>
          <m:e>
            <m:r>
              <w:rPr>
                <w:rFonts w:ascii="Cambria Math" w:hAnsi="Cambria Math"/>
              </w:rPr>
              <m:t>r</m:t>
            </m:r>
          </m:e>
          <m:sub>
            <m:r>
              <w:rPr>
                <w:rFonts w:ascii="Cambria Math" w:hAnsi="Cambria Math"/>
              </w:rPr>
              <m:t>1</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and </w:t>
      </w:r>
      <m:oMath>
        <m:sSub>
          <m:sSubPr>
            <m:ctrlPr>
              <w:rPr>
                <w:rFonts w:ascii="Cambria Math" w:hAnsi="Cambria Math"/>
              </w:rPr>
            </m:ctrlPr>
          </m:sSubPr>
          <m:e>
            <m:r>
              <w:rPr>
                <w:rFonts w:ascii="Cambria Math" w:hAnsi="Cambria Math"/>
              </w:rPr>
              <m:t>r</m:t>
            </m:r>
          </m:e>
          <m:sub>
            <m:r>
              <w:rPr>
                <w:rFonts w:ascii="Cambria Math" w:hAnsi="Cambria Math"/>
              </w:rPr>
              <m:t>2</m:t>
            </m:r>
          </m:sub>
        </m:sSub>
      </m:oMath>
      <w:r w:rsidR="00E24198">
        <w:t xml:space="preserve"> is preferable to </w:t>
      </w:r>
      <m:oMath>
        <m:sSub>
          <m:sSubPr>
            <m:ctrlPr>
              <w:rPr>
                <w:rFonts w:ascii="Cambria Math" w:hAnsi="Cambria Math"/>
              </w:rPr>
            </m:ctrlPr>
          </m:sSubPr>
          <m:e>
            <m:r>
              <w:rPr>
                <w:rFonts w:ascii="Cambria Math" w:hAnsi="Cambria Math"/>
              </w:rPr>
              <m:t>r</m:t>
            </m:r>
          </m:e>
          <m:sub>
            <m:r>
              <w:rPr>
                <w:rFonts w:ascii="Cambria Math" w:hAnsi="Cambria Math"/>
              </w:rPr>
              <m:t>3</m:t>
            </m:r>
          </m:sub>
        </m:sSub>
      </m:oMath>
      <w:r w:rsidR="00E24198">
        <w:t xml:space="preserve">, etc. In this study, then it’s </w:t>
      </w:r>
      <w:r w:rsidR="00E24198">
        <w:t xml:space="preserve">known that </w:t>
      </w:r>
      <m:oMath>
        <m:r>
          <w:rPr>
            <w:rFonts w:ascii="Cambria Math" w:hAnsi="Cambria Math"/>
          </w:rPr>
          <m:t>r∝</m:t>
        </m:r>
        <m:sSubSup>
          <m:sSubSupPr>
            <m:ctrlPr>
              <w:rPr>
                <w:rFonts w:ascii="Cambria Math" w:hAnsi="Cambria Math"/>
              </w:rPr>
            </m:ctrlPr>
          </m:sSubSupPr>
          <m:e>
            <m:r>
              <w:rPr>
                <w:rFonts w:ascii="Cambria Math" w:hAnsi="Cambria Math"/>
              </w:rPr>
              <m:t>C</m:t>
            </m:r>
          </m:e>
          <m:sub>
            <m:r>
              <m:rPr>
                <m:sty m:val="p"/>
              </m:rPr>
              <w:rPr>
                <w:rFonts w:ascii="Cambria Math" w:hAnsi="Cambria Math"/>
              </w:rPr>
              <m:t>max</m:t>
            </m:r>
          </m:sub>
          <m:sup>
            <m:sSub>
              <m:sSubPr>
                <m:ctrlPr>
                  <w:rPr>
                    <w:rFonts w:ascii="Cambria Math" w:hAnsi="Cambria Math"/>
                  </w:rPr>
                </m:ctrlPr>
              </m:sSubPr>
              <m:e>
                <m:r>
                  <w:rPr>
                    <w:rFonts w:ascii="Cambria Math" w:hAnsi="Cambria Math"/>
                  </w:rPr>
                  <m:t>π</m:t>
                </m:r>
              </m:e>
              <m:sub>
                <m:r>
                  <w:rPr>
                    <w:rFonts w:ascii="Cambria Math" w:hAnsi="Cambria Math"/>
                  </w:rPr>
                  <m:t>⋆</m:t>
                </m:r>
              </m:sub>
            </m:sSub>
          </m:sup>
        </m:sSubSup>
      </m:oMath>
      <w:r w:rsidR="00E24198">
        <w:t>, hence the optimal job-list is the following:</w:t>
      </w:r>
    </w:p>
    <w:p w:rsidR="00F74B31" w:rsidRDefault="005A3773">
      <w:r w:rsidRPr="005A3773">
        <w:drawing>
          <wp:inline distT="0" distB="0" distL="0" distR="0" wp14:anchorId="506012BA" wp14:editId="1CBF6EA0">
            <wp:extent cx="3098165" cy="419100"/>
            <wp:effectExtent l="0" t="0" r="698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98165" cy="419100"/>
                    </a:xfrm>
                    <a:prstGeom prst="rect">
                      <a:avLst/>
                    </a:prstGeom>
                  </pic:spPr>
                </pic:pic>
              </a:graphicData>
            </a:graphic>
          </wp:inline>
        </w:drawing>
      </w:r>
      <w:r w:rsidRPr="005A3773">
        <w:t xml:space="preserve"> </w:t>
      </w:r>
      <w:proofErr w:type="gramStart"/>
      <w:r w:rsidR="00E24198">
        <w:t>found</w:t>
      </w:r>
      <w:proofErr w:type="gramEnd"/>
      <w:r w:rsidR="00E24198">
        <w:t xml:space="preserve"> by solving the current partial schedule to optimality using a MIP solver.</w:t>
      </w:r>
    </w:p>
    <w:p w:rsidR="00F74B31" w:rsidRDefault="00E24198">
      <w:r>
        <w:t xml:space="preserve">When </w:t>
      </w:r>
      <m:oMath>
        <m:r>
          <w:rPr>
            <w:rFonts w:ascii="Cambria Math" w:hAnsi="Cambria Math"/>
          </w:rPr>
          <m:t>|</m:t>
        </m:r>
        <m:sSup>
          <m:sSupPr>
            <m:ctrlPr>
              <w:rPr>
                <w:rFonts w:ascii="Cambria Math" w:hAnsi="Cambria Math"/>
              </w:rPr>
            </m:ctrlPr>
          </m:sSupPr>
          <m:e>
            <m:r>
              <m:rPr>
                <m:scr m:val="script"/>
                <m:sty m:val="p"/>
              </m:rPr>
              <w:rPr>
                <w:rFonts w:ascii="Cambria Math" w:hAnsi="Cambria Math"/>
              </w:rPr>
              <m:t>O</m:t>
            </m:r>
          </m:e>
          <m:sup>
            <m:r>
              <w:rPr>
                <w:rFonts w:ascii="Cambria Math" w:hAnsi="Cambria Math"/>
              </w:rPr>
              <m:t>(k)</m:t>
            </m:r>
          </m:sup>
        </m:sSup>
        <m:r>
          <w:rPr>
            <w:rFonts w:ascii="Cambria Math" w:hAnsi="Cambria Math"/>
          </w:rPr>
          <m:t>|&gt;1</m:t>
        </m:r>
      </m:oMath>
      <w:r>
        <w:t xml:space="preserve">, there can be several trajectories worth exploring. However, only one is chosen at random. This is deemed sufficient as the number of problem instances,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is relatively large.</w:t>
      </w:r>
    </w:p>
    <w:p w:rsidR="00F74B31" w:rsidRDefault="00710478" w:rsidP="00710478">
      <w:pPr>
        <w:pStyle w:val="Heading4"/>
      </w:pPr>
      <w:bookmarkStart w:id="11" w:name="sec:perturbedLeader"/>
      <w:r>
        <w:t xml:space="preserve">6.2 </w:t>
      </w:r>
      <w:r w:rsidR="00E24198">
        <w:t>Follow the Perturbed Leader</w:t>
      </w:r>
    </w:p>
    <w:bookmarkEnd w:id="11"/>
    <w:p w:rsidR="00F74B31" w:rsidRDefault="00E24198">
      <w:r>
        <w:t>By allowing a predictor to randomise it’s possible to achieve improved performance @CesaBianchi06 [@Hannan57]. This is the inspiration for our next strategy called Follow the Perturbed Leader, denoted OPT</w:t>
      </w:r>
      <m:oMath>
        <m:r>
          <w:rPr>
            <w:rFonts w:ascii="Cambria Math" w:hAnsi="Cambria Math"/>
          </w:rPr>
          <m:t>ε</m:t>
        </m:r>
      </m:oMath>
      <w:r>
        <w:t xml:space="preserve">. Its pseudo code is given in and describes how the expert policy (i.e. optimal trajectory) from is subtly “perturbed” with </w:t>
      </w:r>
      <m:oMath>
        <m:r>
          <w:rPr>
            <w:rFonts w:ascii="Cambria Math" w:hAnsi="Cambria Math"/>
          </w:rPr>
          <m:t>ε=10%</m:t>
        </m:r>
      </m:oMath>
      <w:r>
        <w:t xml:space="preserve"> likelihood, by choosing a job corresponding to the second best </w:t>
      </w:r>
      <m:oMath>
        <m:sSub>
          <m:sSubPr>
            <m:ctrlPr>
              <w:rPr>
                <w:rFonts w:ascii="Cambria Math" w:hAnsi="Cambria Math"/>
              </w:rPr>
            </m:ctrlPr>
          </m:sSubPr>
          <m:e>
            <m:r>
              <w:rPr>
                <w:rFonts w:ascii="Cambria Math" w:hAnsi="Cambria Math"/>
              </w:rPr>
              <m:t>C</m:t>
            </m:r>
          </m:e>
          <m:sub>
            <m:r>
              <m:rPr>
                <m:sty m:val="p"/>
              </m:rPr>
              <w:rPr>
                <w:rFonts w:ascii="Cambria Math" w:hAnsi="Cambria Math"/>
              </w:rPr>
              <m:t>max</m:t>
            </m:r>
          </m:sub>
        </m:sSub>
      </m:oMath>
      <w:r>
        <w:t xml:space="preserve"> instead of a optimal one with some small probability.</w:t>
      </w:r>
    </w:p>
    <w:p w:rsidR="00295EC1" w:rsidRDefault="005A3773" w:rsidP="00295EC1">
      <w:pPr>
        <w:pStyle w:val="Heading4"/>
      </w:pPr>
      <w:bookmarkStart w:id="12" w:name="sec:pil:expr"/>
      <w:r w:rsidRPr="005A3773">
        <w:rPr>
          <w:rFonts w:asciiTheme="minorHAnsi" w:eastAsiaTheme="minorHAnsi" w:hAnsiTheme="minorHAnsi" w:cstheme="minorBidi"/>
          <w:b w:val="0"/>
          <w:bCs w:val="0"/>
          <w:color w:val="auto"/>
        </w:rPr>
        <w:drawing>
          <wp:inline distT="0" distB="0" distL="0" distR="0" wp14:anchorId="3DD87513" wp14:editId="34102AAD">
            <wp:extent cx="3098165" cy="196913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098165" cy="1969135"/>
                    </a:xfrm>
                    <a:prstGeom prst="rect">
                      <a:avLst/>
                    </a:prstGeom>
                  </pic:spPr>
                </pic:pic>
              </a:graphicData>
            </a:graphic>
          </wp:inline>
        </w:drawing>
      </w:r>
      <w:r w:rsidRPr="005A3773">
        <w:rPr>
          <w:rFonts w:asciiTheme="minorHAnsi" w:eastAsiaTheme="minorHAnsi" w:hAnsiTheme="minorHAnsi" w:cstheme="minorBidi"/>
          <w:b w:val="0"/>
          <w:bCs w:val="0"/>
          <w:color w:val="auto"/>
        </w:rPr>
        <w:t xml:space="preserve"> </w:t>
      </w:r>
      <w:bookmarkEnd w:id="12"/>
      <w:r w:rsidR="00295EC1" w:rsidRPr="00295EC1">
        <w:drawing>
          <wp:inline distT="0" distB="0" distL="0" distR="0" wp14:anchorId="69B02285" wp14:editId="25294526">
            <wp:extent cx="3098165" cy="197929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98165" cy="1979295"/>
                    </a:xfrm>
                    <a:prstGeom prst="rect">
                      <a:avLst/>
                    </a:prstGeom>
                  </pic:spPr>
                </pic:pic>
              </a:graphicData>
            </a:graphic>
          </wp:inline>
        </w:drawing>
      </w:r>
    </w:p>
    <w:p w:rsidR="00F74B31" w:rsidRDefault="00295EC1">
      <w:r>
        <w:t xml:space="preserve">Fig. 7: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w:t>
      </w:r>
      <w:proofErr w:type="gramStart"/>
      <w:r w:rsidR="00E24198">
        <w:t xml:space="preserve">, </w:t>
      </w:r>
      <w:proofErr w:type="gramEnd"/>
      <m:oMath>
        <m:r>
          <w:rPr>
            <w:rFonts w:ascii="Cambria Math" w:hAnsi="Cambria Math"/>
          </w:rPr>
          <m:t>ρ</m:t>
        </m:r>
      </m:oMath>
      <w:r w:rsidR="00E24198">
        <w:t xml:space="preserve">, using either expert policy and </w:t>
      </w:r>
      <w:r w:rsidR="00E24198">
        <w:lastRenderedPageBreak/>
        <w:t>following perturbed leader.[fig:passive:boxplot]</w:t>
      </w:r>
    </w:p>
    <w:p w:rsidR="00295EC1" w:rsidRDefault="00295EC1" w:rsidP="00295EC1">
      <w:pPr>
        <w:pStyle w:val="Heading4"/>
      </w:pPr>
      <w:r>
        <w:t>6.3 Experimental study</w:t>
      </w:r>
    </w:p>
    <w:p w:rsidR="00F74B31" w:rsidRDefault="00E24198">
      <w:r>
        <w:t xml:space="preserve">Results for using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box-plot of deviation from optimality</w:t>
      </w:r>
      <w:proofErr w:type="gramStart"/>
      <w:r>
        <w:t xml:space="preserve">, </w:t>
      </w:r>
      <w:proofErr w:type="gramEnd"/>
      <m:oMath>
        <m:r>
          <w:rPr>
            <w:rFonts w:ascii="Cambria Math" w:hAnsi="Cambria Math"/>
          </w:rPr>
          <m:t>ρ</m:t>
        </m:r>
      </m:oMath>
      <w:r>
        <w:t xml:space="preserve">, is given in and main statistics are reported in . To address [expr:boost:newdata], the extended training set was simply obtained by iterating over more examples, namely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r>
          <w:rPr>
            <w:rFonts w:ascii="Cambria Math" w:hAnsi="Cambria Math"/>
          </w:rPr>
          <m:t>=1000</m:t>
        </m:r>
      </m:oMath>
      <w:r>
        <w:t xml:space="preserve">. However, one can see that the increased number of varied features dissuades the preference models to achieving a good performance w.r.t. </w:t>
      </w:r>
      <m:oMath>
        <m:r>
          <w:rPr>
            <w:rFonts w:ascii="Cambria Math" w:hAnsi="Cambria Math"/>
          </w:rPr>
          <m:t>ρ</m:t>
        </m:r>
      </m:oMath>
      <w:r>
        <w:t xml:space="preserve">. It’s preferable to use the default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m:t>
            </m:r>
          </m:sub>
          <m:sup>
            <m:r>
              <m:rPr>
                <m:sty m:val="p"/>
              </m:rPr>
              <w:rPr>
                <w:rFonts w:ascii="Cambria Math" w:hAnsi="Cambria Math"/>
              </w:rPr>
              <m:t>OPT</m:t>
            </m:r>
          </m:sup>
        </m:sSubSup>
        <m:r>
          <w:rPr>
            <w:rFonts w:ascii="Cambria Math" w:hAnsi="Cambria Math"/>
          </w:rPr>
          <m:t>=300</m:t>
        </m:r>
      </m:oMath>
      <w:r>
        <w:t xml:space="preserve"> and allowing slight perturbations of the optimal trajectory, as done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Unfortunately, all this overhead has not managed to surpass MWR in performance, except for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t xml:space="preserve"> using [bias:adjdbl2nd] with a </w:t>
      </w:r>
      <m:oMath>
        <m:r>
          <w:rPr>
            <w:rFonts w:ascii="Cambria Math" w:hAnsi="Cambria Math"/>
          </w:rPr>
          <m:t>Δρ≈-4.24%</m:t>
        </m:r>
      </m:oMath>
      <w:r>
        <w:t xml:space="preserve"> boost in mean performance. Otherwise, for [bias:equal], there is a loss of </w:t>
      </w:r>
      <m:oMath>
        <m:r>
          <w:rPr>
            <w:rFonts w:ascii="Cambria Math" w:hAnsi="Cambria Math"/>
          </w:rPr>
          <m:t>Δρ≈+6.23%</m:t>
        </m:r>
      </m:oMath>
      <w:r>
        <w:t xml:space="preserve"> in mean performance. This is likely due to the fact that if equal probability is used for stepwise sampling, then there are hardly any emphasis given to the final dispatches as there a relatively few (compared to previous steps) preference pairs belonging to those final stages. Revisiting , then the band for </w:t>
      </w:r>
      <m:oMath>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min</m:t>
            </m:r>
          </m:sub>
          <m:sup>
            <m:r>
              <w:rPr>
                <w:rFonts w:ascii="Cambria Math" w:hAnsi="Cambria Math"/>
              </w:rPr>
              <m:t>⋆</m:t>
            </m:r>
          </m:sup>
        </m:sSubSup>
        <m:r>
          <w:rPr>
            <w:rFonts w:ascii="Cambria Math" w:hAnsi="Cambria Math"/>
          </w:rPr>
          <m:t>,</m:t>
        </m:r>
        <m:sSubSup>
          <m:sSubSupPr>
            <m:ctrlPr>
              <w:rPr>
                <w:rFonts w:ascii="Cambria Math" w:hAnsi="Cambria Math"/>
              </w:rPr>
            </m:ctrlPr>
          </m:sSubSupPr>
          <m:e>
            <m:r>
              <w:rPr>
                <w:rFonts w:ascii="Cambria Math" w:hAnsi="Cambria Math"/>
              </w:rPr>
              <m:t>ζ</m:t>
            </m:r>
          </m:e>
          <m:sub>
            <m:r>
              <m:rPr>
                <m:sty m:val="p"/>
              </m:rPr>
              <w:rPr>
                <w:rFonts w:ascii="Cambria Math" w:hAnsi="Cambria Math"/>
              </w:rPr>
              <m:t>max</m:t>
            </m:r>
          </m:sub>
          <m:sup>
            <m:r>
              <w:rPr>
                <w:rFonts w:ascii="Cambria Math" w:hAnsi="Cambria Math"/>
              </w:rPr>
              <m:t>⋆</m:t>
            </m:r>
          </m:sup>
        </m:sSubSup>
        <m:r>
          <w:rPr>
            <w:rFonts w:ascii="Cambria Math" w:hAnsi="Cambria Math"/>
          </w:rPr>
          <m:t>}</m:t>
        </m:r>
      </m:oMath>
      <w:r>
        <w:t xml:space="preserve"> is quite tight, as the problem is immensely constricted and few operations to choose from. However, the empirical evidence from using [bias:adjdbl2nd] shows that it is imperative to make right decisions at the very end.</w:t>
      </w:r>
    </w:p>
    <w:p w:rsidR="00F74B31" w:rsidRDefault="00E24198">
      <w:r>
        <w:t xml:space="preserve">Based on the results from @InRu11a the expert policy is a promising starting point. However, that was for </w:t>
      </w:r>
      <m:oMath>
        <m:r>
          <w:rPr>
            <w:rFonts w:ascii="Cambria Math" w:hAnsi="Cambria Math"/>
          </w:rPr>
          <m:t>6×5</m:t>
        </m:r>
      </m:oMath>
      <w:r>
        <w:t xml:space="preserve"> dimensionality (i.e. </w:t>
      </w:r>
      <m:oMath>
        <m:r>
          <w:rPr>
            <w:rFonts w:ascii="Cambria Math" w:hAnsi="Cambria Math"/>
          </w:rPr>
          <m:t>K=30</m:t>
        </m:r>
      </m:oMath>
      <w:r>
        <w:t xml:space="preserve">), which is a much simpler problem space. Notice that in there was virtually no chance for </w:t>
      </w:r>
      <m:oMath>
        <m:sSub>
          <m:sSubPr>
            <m:ctrlPr>
              <w:rPr>
                <w:rFonts w:ascii="Cambria Math" w:hAnsi="Cambria Math"/>
              </w:rPr>
            </m:ctrlPr>
          </m:sSubPr>
          <m:e>
            <m:r>
              <w:rPr>
                <w:rFonts w:ascii="Cambria Math" w:hAnsi="Cambria Math"/>
              </w:rPr>
              <m:t>ξ</m:t>
            </m:r>
          </m:e>
          <m:sub>
            <m:r>
              <w:rPr>
                <w:rFonts w:ascii="Cambria Math" w:hAnsi="Cambria Math"/>
              </w:rPr>
              <m:t>π</m:t>
            </m:r>
          </m:sub>
        </m:sSub>
        <m:r>
          <w:rPr>
            <w:rFonts w:ascii="Cambria Math" w:hAnsi="Cambria Math"/>
          </w:rPr>
          <m:t>(k)</m:t>
        </m:r>
      </m:oMath>
      <w:r>
        <w:t xml:space="preserve"> of choosing a job resulting in optimal makespan after step </w:t>
      </w:r>
      <m:oMath>
        <m:r>
          <w:rPr>
            <w:rFonts w:ascii="Cambria Math" w:hAnsi="Cambria Math"/>
          </w:rPr>
          <m:t>k=28</m:t>
        </m:r>
      </m:oMath>
      <w:r>
        <w:t xml:space="preserve">. Since job-shop is a sequential prediction problem, all future observations are dependent on previous operations. Therefore, learning sampled features that correspond only to optimal or near-optimal schedules isn’t of much use when the preference model has diverged too far. showed that good classification accuracy based on </w:t>
      </w:r>
      <m:oMath>
        <m:sSubSup>
          <m:sSubSupPr>
            <m:ctrlPr>
              <w:rPr>
                <w:rFonts w:ascii="Cambria Math" w:hAnsi="Cambria Math"/>
              </w:rPr>
            </m:ctrlPr>
          </m:sSubSupPr>
          <m:e>
            <m:r>
              <w:rPr>
                <w:rFonts w:ascii="Cambria Math" w:hAnsi="Cambria Math"/>
              </w:rPr>
              <m:t>ξ</m:t>
            </m:r>
          </m:e>
          <m:sub>
            <m:r>
              <w:rPr>
                <w:rFonts w:ascii="Cambria Math" w:hAnsi="Cambria Math"/>
              </w:rPr>
              <m:t>π</m:t>
            </m:r>
          </m:sub>
          <m:sup>
            <m:r>
              <w:rPr>
                <w:rFonts w:ascii="Cambria Math" w:hAnsi="Cambria Math"/>
              </w:rPr>
              <m:t>⋆</m:t>
            </m:r>
          </m:sup>
        </m:sSubSup>
      </m:oMath>
      <w:r>
        <w:t xml:space="preserve"> does not necessarily mean a low mean deviation from optimality, </w:t>
      </w:r>
      <m:oMath>
        <m:r>
          <w:rPr>
            <w:rFonts w:ascii="Cambria Math" w:hAnsi="Cambria Math"/>
          </w:rPr>
          <m:t>ρ</m:t>
        </m:r>
      </m:oMath>
      <w:r>
        <w:t xml:space="preserve">. This is due to the learner’s predictions affects future input observations during its execution, which violates the crucial i.i.d. assumptions of the </w:t>
      </w:r>
      <w:r>
        <w:t xml:space="preserve">learning approach, and ignoring this interaction leads to poor performance. In fact, @RossB10 proves that assuming the preference model has a training error of </w:t>
      </w:r>
      <m:oMath>
        <m:r>
          <w:rPr>
            <w:rFonts w:ascii="Cambria Math" w:hAnsi="Cambria Math"/>
          </w:rPr>
          <m:t>ε</m:t>
        </m:r>
      </m:oMath>
      <w:r>
        <w:t xml:space="preserve">, then the total compound error (for all </w:t>
      </w:r>
      <m:oMath>
        <m:r>
          <w:rPr>
            <w:rFonts w:ascii="Cambria Math" w:hAnsi="Cambria Math"/>
          </w:rPr>
          <m:t>K</m:t>
        </m:r>
      </m:oMath>
      <w:r>
        <w:t xml:space="preserve"> dispatches) the classifier induces itself grows quadratically, </w:t>
      </w:r>
      <m:oMath>
        <m:r>
          <w:rPr>
            <w:rFonts w:ascii="Cambria Math" w:hAnsi="Cambria Math"/>
          </w:rPr>
          <m:t>O</m:t>
        </m:r>
        <m:d>
          <m:dPr>
            <m:ctrlPr>
              <w:rPr>
                <w:rFonts w:ascii="Cambria Math" w:hAnsi="Cambria Math"/>
              </w:rPr>
            </m:ctrlPr>
          </m:dPr>
          <m:e>
            <m:r>
              <w:rPr>
                <w:rFonts w:ascii="Cambria Math" w:hAnsi="Cambria Math"/>
              </w:rPr>
              <m:t>ε</m:t>
            </m:r>
            <m:sSup>
              <m:sSupPr>
                <m:ctrlPr>
                  <w:rPr>
                    <w:rFonts w:ascii="Cambria Math" w:hAnsi="Cambria Math"/>
                  </w:rPr>
                </m:ctrlPr>
              </m:sSupPr>
              <m:e>
                <m:r>
                  <w:rPr>
                    <w:rFonts w:ascii="Cambria Math" w:hAnsi="Cambria Math"/>
                  </w:rPr>
                  <m:t>K</m:t>
                </m:r>
              </m:e>
              <m:sup>
                <m:r>
                  <w:rPr>
                    <w:rFonts w:ascii="Cambria Math" w:hAnsi="Cambria Math"/>
                  </w:rPr>
                  <m:t>2</m:t>
                </m:r>
              </m:sup>
            </m:sSup>
          </m:e>
        </m:d>
      </m:oMath>
      <w:r>
        <w:t xml:space="preserve">, for the entire schedule, rather than having linear loss, </w:t>
      </w:r>
      <m:oMath>
        <m:r>
          <w:rPr>
            <w:rFonts w:ascii="Cambria Math" w:hAnsi="Cambria Math"/>
          </w:rPr>
          <m:t>O</m:t>
        </m:r>
        <m:d>
          <m:dPr>
            <m:ctrlPr>
              <w:rPr>
                <w:rFonts w:ascii="Cambria Math" w:hAnsi="Cambria Math"/>
              </w:rPr>
            </m:ctrlPr>
          </m:dPr>
          <m:e>
            <m:r>
              <w:rPr>
                <w:rFonts w:ascii="Cambria Math" w:hAnsi="Cambria Math"/>
              </w:rPr>
              <m:t>εK</m:t>
            </m:r>
          </m:e>
        </m:d>
      </m:oMath>
      <w:r>
        <w:t>, if it were i.i.d.</w:t>
      </w:r>
    </w:p>
    <w:p w:rsidR="00F74B31" w:rsidRDefault="00710478" w:rsidP="00710478">
      <w:pPr>
        <w:pStyle w:val="Heading3"/>
      </w:pPr>
      <w:bookmarkStart w:id="13" w:name="sec:il:active"/>
      <w:r>
        <w:t xml:space="preserve">7 </w:t>
      </w:r>
      <w:r w:rsidR="00E24198">
        <w:t>Active Imitation Learning</w:t>
      </w:r>
    </w:p>
    <w:bookmarkEnd w:id="13"/>
    <w:p w:rsidR="00F74B31" w:rsidRDefault="00E24198">
      <w:r>
        <w:t xml:space="preserve">To amend performance from </w:t>
      </w:r>
      <m:oMath>
        <m:nary>
          <m:naryPr>
            <m:chr m:val="Φ"/>
            <m:limLoc m:val="subSup"/>
            <m:supHide m:val="1"/>
            <m:ctrlPr>
              <w:rPr>
                <w:rFonts w:ascii="Cambria Math" w:hAnsi="Cambria Math"/>
              </w:rPr>
            </m:ctrlPr>
          </m:naryPr>
          <m:sub/>
          <m:sup>
            <m:r>
              <m:rPr>
                <m:sty m:val="p"/>
              </m:rPr>
              <w:rPr>
                <w:rFonts w:ascii="Cambria Math" w:hAnsi="Cambria Math"/>
              </w:rPr>
              <m:t>OPT</m:t>
            </m:r>
          </m:sup>
          <m:e/>
        </m:nary>
      </m:oMath>
      <w:r>
        <w:t>-based models, suboptimal partial schedules were explored in @InRu15a by inspecting the features from successful SDRs</w:t>
      </w:r>
      <w:proofErr w:type="gramStart"/>
      <w:r>
        <w:t xml:space="preserve">, </w:t>
      </w:r>
      <w:proofErr w:type="gramEnd"/>
      <m:oMath>
        <m:nary>
          <m:naryPr>
            <m:chr m:val="Φ"/>
            <m:limLoc m:val="subSup"/>
            <m:supHide m:val="1"/>
            <m:ctrlPr>
              <w:rPr>
                <w:rFonts w:ascii="Cambria Math" w:hAnsi="Cambria Math"/>
              </w:rPr>
            </m:ctrlPr>
          </m:naryPr>
          <m:sub/>
          <m:sup>
            <m:r>
              <w:rPr>
                <w:rFonts w:ascii="Cambria Math" w:hAnsi="Cambria Math"/>
              </w:rPr>
              <m:t>⟨</m:t>
            </m:r>
            <m:r>
              <m:rPr>
                <m:sty m:val="p"/>
              </m:rPr>
              <w:rPr>
                <w:rFonts w:ascii="Cambria Math" w:hAnsi="Cambria Math"/>
              </w:rPr>
              <m:t>SDR</m:t>
            </m:r>
            <m:r>
              <w:rPr>
                <w:rFonts w:ascii="Cambria Math" w:hAnsi="Cambria Math"/>
              </w:rPr>
              <m:t>⟩</m:t>
            </m:r>
          </m:sup>
          <m:e/>
        </m:nary>
      </m:oMath>
      <w:r>
        <w:t>, by passively observing a full execution of following the task chosen by the corresponding SDR. This required some trial-and-error as the experiments showed that features obtained by SDR trajectories were not equally useful for learning.</w:t>
      </w:r>
    </w:p>
    <w:p w:rsidR="00F74B31" w:rsidRDefault="00E24198">
      <w:r>
        <w:t xml:space="preserve">To automate this process, inspiration from AIL presented in @RossGB11 is sought, called </w:t>
      </w:r>
      <w:r>
        <w:rPr>
          <w:i/>
        </w:rPr>
        <w:t>Dataset Aggregation</w:t>
      </w:r>
      <w:r>
        <w:t xml:space="preserve"> (DAgger) method, which addresses a no-regret algorithm in an on-line learning setting. The novel meta-algorithm for IL learns a deterministic policy guaranteed to perform well under its induced distribution of states. The method is closely related to Follow-the-leader (cf. ), however, with a more sophisticated leverage to the expert policy. In short, it entails the model </w:t>
      </w:r>
      <m:oMath>
        <m:sSub>
          <m:sSubPr>
            <m:ctrlPr>
              <w:rPr>
                <w:rFonts w:ascii="Cambria Math" w:hAnsi="Cambria Math"/>
              </w:rPr>
            </m:ctrlPr>
          </m:sSubPr>
          <m:e>
            <m:r>
              <w:rPr>
                <w:rFonts w:ascii="Cambria Math" w:hAnsi="Cambria Math"/>
              </w:rPr>
              <m:t>π</m:t>
            </m:r>
          </m:e>
          <m:sub>
            <m:r>
              <w:rPr>
                <w:rFonts w:ascii="Cambria Math" w:hAnsi="Cambria Math"/>
              </w:rPr>
              <m:t>i</m:t>
            </m:r>
          </m:sub>
        </m:sSub>
      </m:oMath>
      <w:r>
        <w:t xml:space="preserve"> that queries an expert policy (same as in ), </w:t>
      </w:r>
      <m:oMath>
        <m:sSub>
          <m:sSubPr>
            <m:ctrlPr>
              <w:rPr>
                <w:rFonts w:ascii="Cambria Math" w:hAnsi="Cambria Math"/>
              </w:rPr>
            </m:ctrlPr>
          </m:sSubPr>
          <m:e>
            <m:r>
              <w:rPr>
                <w:rFonts w:ascii="Cambria Math" w:hAnsi="Cambria Math"/>
              </w:rPr>
              <m:t>π</m:t>
            </m:r>
          </m:e>
          <m:sub>
            <m:r>
              <w:rPr>
                <w:rFonts w:ascii="Cambria Math" w:hAnsi="Cambria Math"/>
              </w:rPr>
              <m:t>⋆</m:t>
            </m:r>
          </m:sub>
        </m:sSub>
      </m:oMath>
      <w:r>
        <w:t>, it’s trying to mimic, but also ensuring the learned model updates itself in an iterative fashion, until it converges. The benefit of this approach is that the feature-states that are likely to occur in practice are also investigated and as such used to dissuade the model from making poor choices. In fact, the method queries the expert about the desired action at individual post-decision states which are both based on past queries, and the learner’s interaction with the current environment.</w:t>
      </w:r>
    </w:p>
    <w:p w:rsidR="00F74B31" w:rsidRDefault="00E24198">
      <w:r>
        <w:t>DAgger has been proven successful on a variety of benchmarks @RossGB11 [@Ross13], such as the video games Super Tux Kart and Super Mario Bros., handwriting recognition and autonomous navigation for large unmanned aerial vehicles. In all cases greatly improving traditional supervised IL approaches.</w:t>
      </w:r>
    </w:p>
    <w:p w:rsidR="00F74B31" w:rsidRDefault="00710478" w:rsidP="00710478">
      <w:pPr>
        <w:pStyle w:val="Heading4"/>
      </w:pPr>
      <w:bookmarkStart w:id="14" w:name="dagger"/>
      <w:r>
        <w:lastRenderedPageBreak/>
        <w:t xml:space="preserve">7.1 </w:t>
      </w:r>
      <w:proofErr w:type="spellStart"/>
      <w:r w:rsidR="00E24198">
        <w:t>DAgger</w:t>
      </w:r>
      <w:proofErr w:type="spellEnd"/>
    </w:p>
    <w:bookmarkEnd w:id="14"/>
    <w:p w:rsidR="00F74B31" w:rsidRDefault="00E24198">
      <w:r>
        <w:t xml:space="preserve">The policy of AIL at iteration </w:t>
      </w:r>
      <m:oMath>
        <m:r>
          <w:rPr>
            <w:rFonts w:ascii="Cambria Math" w:hAnsi="Cambria Math"/>
          </w:rPr>
          <m:t>i&gt;0</m:t>
        </m:r>
      </m:oMath>
      <w:r>
        <w:t xml:space="preserve"> is a mixed strategy given as follows:</w:t>
      </w:r>
    </w:p>
    <w:p w:rsidR="00F74B31" w:rsidRDefault="00295EC1">
      <m:oMath>
        <m:r>
          <w:rPr>
            <w:rFonts w:ascii="Cambria Math" w:hAnsi="Cambria Math"/>
            <w:i/>
          </w:rPr>
          <w:drawing>
            <wp:inline distT="0" distB="0" distL="0" distR="0" wp14:anchorId="0CCFBBD9" wp14:editId="4745301B">
              <wp:extent cx="3098165" cy="3517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098165" cy="351790"/>
                      </a:xfrm>
                      <a:prstGeom prst="rect">
                        <a:avLst/>
                      </a:prstGeom>
                    </pic:spPr>
                  </pic:pic>
                </a:graphicData>
              </a:graphic>
            </wp:inline>
          </w:drawing>
        </m:r>
      </m:oMath>
      <w:proofErr w:type="gramStart"/>
      <w:r w:rsidR="00E24198">
        <w:t>where</w:t>
      </w:r>
      <w:proofErr w:type="gramEnd"/>
      <w:r w:rsidR="00E24198">
        <w:t xml:space="preserve">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the expert policy and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rsidR="00E24198">
        <w:t xml:space="preserve"> is the learned model from the previous iteration. Note, for the initial iteration, </w:t>
      </w:r>
      <m:oMath>
        <m:r>
          <w:rPr>
            <w:rFonts w:ascii="Cambria Math" w:hAnsi="Cambria Math"/>
          </w:rPr>
          <m:t>i=0</m:t>
        </m:r>
      </m:oMath>
      <w:r w:rsidR="00E24198">
        <w:t xml:space="preserve">, a pure strategy of </w:t>
      </w:r>
      <m:oMath>
        <m:sSub>
          <m:sSubPr>
            <m:ctrlPr>
              <w:rPr>
                <w:rFonts w:ascii="Cambria Math" w:hAnsi="Cambria Math"/>
              </w:rPr>
            </m:ctrlPr>
          </m:sSubPr>
          <m:e>
            <m:r>
              <w:rPr>
                <w:rFonts w:ascii="Cambria Math" w:hAnsi="Cambria Math"/>
              </w:rPr>
              <m:t>π</m:t>
            </m:r>
          </m:e>
          <m:sub>
            <m:r>
              <w:rPr>
                <w:rFonts w:ascii="Cambria Math" w:hAnsi="Cambria Math"/>
              </w:rPr>
              <m:t>⋆</m:t>
            </m:r>
          </m:sub>
        </m:sSub>
      </m:oMath>
      <w:r w:rsidR="00E24198">
        <w:t xml:space="preserve"> is followed. Hence,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0</m:t>
            </m:r>
          </m:sub>
        </m:sSub>
      </m:oMath>
      <w:r w:rsidR="00E24198">
        <w:t xml:space="preserve"> corresponds to the preference model from (i.e.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0</m:t>
            </m:r>
          </m:sup>
          <m:e>
            <m:r>
              <w:rPr>
                <w:rFonts w:ascii="Cambria Math" w:hAnsi="Cambria Math"/>
              </w:rPr>
              <m:t>=</m:t>
            </m:r>
          </m:e>
        </m:nary>
        <m:nary>
          <m:naryPr>
            <m:chr m:val="Φ"/>
            <m:limLoc m:val="subSup"/>
            <m:supHide m:val="1"/>
            <m:ctrlPr>
              <w:rPr>
                <w:rFonts w:ascii="Cambria Math" w:hAnsi="Cambria Math"/>
              </w:rPr>
            </m:ctrlPr>
          </m:naryPr>
          <m:sub/>
          <m:sup>
            <m:r>
              <m:rPr>
                <m:sty m:val="p"/>
              </m:rPr>
              <w:rPr>
                <w:rFonts w:ascii="Cambria Math" w:hAnsi="Cambria Math"/>
              </w:rPr>
              <m:t>OPT</m:t>
            </m:r>
          </m:sup>
          <m:e/>
        </m:nary>
      </m:oMath>
      <w:r w:rsidR="00E24198">
        <w:t>).</w:t>
      </w:r>
    </w:p>
    <w:p w:rsidR="00F74B31" w:rsidRDefault="00E24198">
      <w:r>
        <w:t xml:space="preserve">shows that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controls the probability distribution of querying the expert policy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instead of the previous imitation model,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i-1</m:t>
            </m:r>
          </m:sub>
        </m:sSub>
      </m:oMath>
      <w:r>
        <w:t xml:space="preserve">. The only requirement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m:t>
            </m:r>
          </m:sub>
          <m:sup>
            <m:r>
              <w:rPr>
                <w:rFonts w:ascii="Cambria Math" w:hAnsi="Cambria Math"/>
              </w:rPr>
              <m:t>∞</m:t>
            </m:r>
          </m:sup>
        </m:sSubSup>
      </m:oMath>
      <w:r>
        <w:t xml:space="preserve"> according to @RossGB11 is that </w:t>
      </w:r>
      <m:oMath>
        <m:sSub>
          <m:sSubPr>
            <m:ctrlPr>
              <w:rPr>
                <w:rFonts w:ascii="Cambria Math" w:hAnsi="Cambria Math"/>
              </w:rPr>
            </m:ctrlPr>
          </m:sSubPr>
          <m:e>
            <m:r>
              <m:rPr>
                <m:sty m:val="p"/>
              </m:rPr>
              <w:rPr>
                <w:rFonts w:ascii="Cambria Math" w:hAnsi="Cambria Math"/>
              </w:rPr>
              <m:t>lim</m:t>
            </m:r>
          </m:e>
          <m:sub>
            <m:r>
              <w:rPr>
                <w:rFonts w:ascii="Cambria Math" w:hAnsi="Cambria Math"/>
              </w:rPr>
              <m:t>T→∞</m:t>
            </m:r>
          </m:sub>
        </m:sSub>
        <m:f>
          <m:fPr>
            <m:ctrlPr>
              <w:rPr>
                <w:rFonts w:ascii="Cambria Math" w:hAnsi="Cambria Math"/>
              </w:rPr>
            </m:ctrlPr>
          </m:fPr>
          <m:num>
            <m:r>
              <w:rPr>
                <w:rFonts w:ascii="Cambria Math" w:hAnsi="Cambria Math"/>
              </w:rPr>
              <m:t>1</m:t>
            </m:r>
          </m:num>
          <m:den>
            <m:r>
              <w:rPr>
                <w:rFonts w:ascii="Cambria Math" w:hAnsi="Cambria Math"/>
              </w:rPr>
              <m:t>T</m:t>
            </m:r>
          </m:den>
        </m:f>
        <m:nary>
          <m:naryPr>
            <m:chr m:val="∑"/>
            <m:limLoc m:val="subSup"/>
            <m:ctrlPr>
              <w:rPr>
                <w:rFonts w:ascii="Cambria Math" w:hAnsi="Cambria Math"/>
              </w:rPr>
            </m:ctrlPr>
          </m:naryPr>
          <m:sub>
            <m:r>
              <w:rPr>
                <w:rFonts w:ascii="Cambria Math" w:hAnsi="Cambria Math"/>
              </w:rPr>
              <m:t>i=0</m:t>
            </m:r>
          </m:sub>
          <m:sup>
            <m:r>
              <w:rPr>
                <w:rFonts w:ascii="Cambria Math" w:hAnsi="Cambria Math"/>
              </w:rPr>
              <m:t>T</m:t>
            </m:r>
          </m:sup>
          <m:e>
            <m:sSub>
              <m:sSubPr>
                <m:ctrlPr>
                  <w:rPr>
                    <w:rFonts w:ascii="Cambria Math" w:hAnsi="Cambria Math"/>
                  </w:rPr>
                </m:ctrlPr>
              </m:sSubPr>
              <m:e>
                <m:r>
                  <w:rPr>
                    <w:rFonts w:ascii="Cambria Math" w:hAnsi="Cambria Math"/>
                  </w:rPr>
                  <m:t>β</m:t>
                </m:r>
              </m:e>
              <m:sub>
                <m:r>
                  <w:rPr>
                    <w:rFonts w:ascii="Cambria Math" w:hAnsi="Cambria Math"/>
                  </w:rPr>
                  <m:t>i</m:t>
                </m:r>
              </m:sub>
            </m:sSub>
          </m:e>
        </m:nary>
        <m:r>
          <w:rPr>
            <w:rFonts w:ascii="Cambria Math" w:hAnsi="Cambria Math"/>
          </w:rPr>
          <m:t>=0</m:t>
        </m:r>
      </m:oMath>
      <w:r>
        <w:t xml:space="preserve"> to guarantee finding a policy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t xml:space="preserve"> that achieves </w:t>
      </w:r>
      <m:oMath>
        <m:r>
          <w:rPr>
            <w:rFonts w:ascii="Cambria Math" w:hAnsi="Cambria Math"/>
          </w:rPr>
          <m:t>ε</m:t>
        </m:r>
      </m:oMath>
      <w:r>
        <w:t xml:space="preserve"> surrogate loss under its own state distribution limit.</w:t>
      </w:r>
    </w:p>
    <w:p w:rsidR="00F74B31" w:rsidRDefault="00E24198">
      <w:r>
        <w:t xml:space="preserve">explains the pseudo code for how to collect partial training set,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t xml:space="preserve"> for </w:t>
      </w:r>
      <m:oMath>
        <m:r>
          <w:rPr>
            <w:rFonts w:ascii="Cambria Math" w:hAnsi="Cambria Math"/>
          </w:rPr>
          <m:t>i</m:t>
        </m:r>
      </m:oMath>
      <w:r>
        <w:t xml:space="preserve">-th iteration of AIL. Subsequently, the resulting preference model, </w:t>
      </w:r>
      <m:oMath>
        <m:sSub>
          <m:sSubPr>
            <m:ctrlPr>
              <w:rPr>
                <w:rFonts w:ascii="Cambria Math" w:hAnsi="Cambria Math"/>
              </w:rPr>
            </m:ctrlPr>
          </m:sSubPr>
          <m:e>
            <m:acc>
              <m:accPr>
                <m:chr m:val="^"/>
                <m:ctrlPr>
                  <w:rPr>
                    <w:rFonts w:ascii="Cambria Math" w:hAnsi="Cambria Math"/>
                  </w:rPr>
                </m:ctrlPr>
              </m:accPr>
              <m:e>
                <m:r>
                  <w:rPr>
                    <w:rFonts w:ascii="Cambria Math" w:hAnsi="Cambria Math"/>
                  </w:rPr>
                  <m:t>π</m:t>
                </m:r>
              </m:e>
            </m:acc>
          </m:e>
          <m:sub>
            <m:r>
              <w:rPr>
                <w:rFonts w:ascii="Cambria Math" w:hAnsi="Cambria Math"/>
              </w:rPr>
              <m:t>i</m:t>
            </m:r>
          </m:sub>
        </m:sSub>
      </m:oMath>
      <w:r>
        <w:t>, learns on the aggregated datasets from all previous iterations, namely:</w:t>
      </w:r>
    </w:p>
    <w:p w:rsidR="00F74B31" w:rsidRDefault="00295EC1">
      <m:oMath>
        <m:r>
          <w:rPr>
            <w:rFonts w:ascii="Cambria Math" w:hAnsi="Cambria Math"/>
            <w:i/>
          </w:rPr>
          <w:drawing>
            <wp:inline distT="0" distB="0" distL="0" distR="0" wp14:anchorId="5541DABC" wp14:editId="210115B0">
              <wp:extent cx="3098165" cy="4953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098165" cy="495300"/>
                      </a:xfrm>
                      <a:prstGeom prst="rect">
                        <a:avLst/>
                      </a:prstGeom>
                    </pic:spPr>
                  </pic:pic>
                </a:graphicData>
              </a:graphic>
            </wp:inline>
          </w:drawing>
        </m:r>
      </m:oMath>
      <w:proofErr w:type="gramStart"/>
      <w:r w:rsidR="00E24198">
        <w:t>and</w:t>
      </w:r>
      <w:proofErr w:type="gramEnd"/>
      <w:r w:rsidR="00E24198">
        <w:t xml:space="preserve"> its update procedure is detailed in .</w:t>
      </w:r>
    </w:p>
    <w:p w:rsidR="00F74B31" w:rsidRDefault="00295EC1" w:rsidP="00295EC1">
      <w:r w:rsidRPr="00295EC1">
        <w:drawing>
          <wp:inline distT="0" distB="0" distL="0" distR="0" wp14:anchorId="33080651" wp14:editId="42656898">
            <wp:extent cx="3098165" cy="2854325"/>
            <wp:effectExtent l="0" t="0" r="698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98165" cy="2854325"/>
                    </a:xfrm>
                    <a:prstGeom prst="rect">
                      <a:avLst/>
                    </a:prstGeom>
                  </pic:spPr>
                </pic:pic>
              </a:graphicData>
            </a:graphic>
          </wp:inline>
        </w:drawing>
      </w:r>
      <w:bookmarkStart w:id="15" w:name="sec:ail:expr"/>
      <w:r w:rsidRPr="00295EC1">
        <w:rPr>
          <w:noProof/>
          <w:lang w:val="en-GB" w:eastAsia="en-GB"/>
        </w:rPr>
        <w:t xml:space="preserve"> </w:t>
      </w:r>
      <w:r w:rsidRPr="00295EC1">
        <w:drawing>
          <wp:inline distT="0" distB="0" distL="0" distR="0" wp14:anchorId="03F58F6C" wp14:editId="6FAB5B23">
            <wp:extent cx="3098165" cy="1966595"/>
            <wp:effectExtent l="0" t="0" r="698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098165" cy="1966595"/>
                    </a:xfrm>
                    <a:prstGeom prst="rect">
                      <a:avLst/>
                    </a:prstGeom>
                  </pic:spPr>
                </pic:pic>
              </a:graphicData>
            </a:graphic>
          </wp:inline>
        </w:drawing>
      </w:r>
      <w:r w:rsidRPr="00295EC1">
        <w:t xml:space="preserve"> </w:t>
      </w:r>
      <w:r w:rsidR="00710478">
        <w:t xml:space="preserve">7.2 </w:t>
      </w:r>
      <w:r w:rsidR="00E24198">
        <w:t>Results</w:t>
      </w:r>
    </w:p>
    <w:bookmarkEnd w:id="15"/>
    <w:p w:rsidR="00F74B31" w:rsidRDefault="00E24198">
      <w:r>
        <w:t xml:space="preserve">Due to time constraints, only </w:t>
      </w:r>
      <m:oMath>
        <m:r>
          <w:rPr>
            <w:rFonts w:ascii="Cambria Math" w:hAnsi="Cambria Math"/>
          </w:rPr>
          <m:t>T=3</m:t>
        </m:r>
      </m:oMath>
      <w:r>
        <w:t xml:space="preserve"> iterations will be inspected. In addition, preliminary experiments using DAgger for JSP favoured a simple parameter-free version of </w:t>
      </w:r>
      <m:oMath>
        <m:sSub>
          <m:sSubPr>
            <m:ctrlPr>
              <w:rPr>
                <w:rFonts w:ascii="Cambria Math" w:hAnsi="Cambria Math"/>
              </w:rPr>
            </m:ctrlPr>
          </m:sSubPr>
          <m:e>
            <m:r>
              <w:rPr>
                <w:rFonts w:ascii="Cambria Math" w:hAnsi="Cambria Math"/>
              </w:rPr>
              <m:t>β</m:t>
            </m:r>
          </m:e>
          <m:sub>
            <m:r>
              <w:rPr>
                <w:rFonts w:ascii="Cambria Math" w:hAnsi="Cambria Math"/>
              </w:rPr>
              <m:t>i</m:t>
            </m:r>
          </m:sub>
        </m:sSub>
      </m:oMath>
      <w:r>
        <w:t xml:space="preserve"> in . Namely, the mixed strategy for </w:t>
      </w:r>
      <m:oMath>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i</m:t>
            </m:r>
          </m:sub>
        </m:sSub>
        <m:sSubSup>
          <m:sSubSupPr>
            <m:ctrlPr>
              <w:rPr>
                <w:rFonts w:ascii="Cambria Math" w:hAnsi="Cambria Math"/>
              </w:rPr>
            </m:ctrlPr>
          </m:sSubSupPr>
          <m:e>
            <m:r>
              <w:rPr>
                <w:rFonts w:ascii="Cambria Math" w:hAnsi="Cambria Math"/>
              </w:rPr>
              <m:t>}</m:t>
            </m:r>
          </m:e>
          <m:sub>
            <m:r>
              <w:rPr>
                <w:rFonts w:ascii="Cambria Math" w:hAnsi="Cambria Math"/>
              </w:rPr>
              <m:t>i=0</m:t>
            </m:r>
          </m:sub>
          <m:sup>
            <m:r>
              <w:rPr>
                <w:rFonts w:ascii="Cambria Math" w:hAnsi="Cambria Math"/>
              </w:rPr>
              <m:t>T</m:t>
            </m:r>
          </m:sup>
        </m:sSubSup>
      </m:oMath>
      <w:r>
        <w:t xml:space="preserve"> is unsupervised with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=I(i=0)</m:t>
        </m:r>
      </m:oMath>
      <w:r>
        <w:t xml:space="preserve">, where </w:t>
      </w:r>
      <m:oMath>
        <m:r>
          <w:rPr>
            <w:rFonts w:ascii="Cambria Math" w:hAnsi="Cambria Math"/>
          </w:rPr>
          <m:t>I</m:t>
        </m:r>
      </m:oMath>
      <w:r>
        <w:t xml:space="preserve"> is the indicator function.</w:t>
      </w:r>
      <w:r>
        <w:rPr>
          <w:rStyle w:val="FootnoteRef"/>
        </w:rPr>
        <w:footnoteReference w:id="3"/>
      </w:r>
    </w:p>
    <w:p w:rsidR="00F74B31" w:rsidRDefault="00E24198">
      <w:r>
        <w:t xml:space="preserve">Regarding [expr:boost:newdata] strategy, showed that adding new problem instances did not boost performance for the expert policy (which is equivalent for the initial iteration of DAgger). Hence, for active IL, the extended set is now consists of each iteration encountering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oMath>
      <w:r>
        <w:t xml:space="preserve"> new problem instances. For a grand total of:</w:t>
      </w:r>
    </w:p>
    <w:p w:rsidR="00F74B31" w:rsidRDefault="00295EC1">
      <m:oMath>
        <m:r>
          <w:rPr>
            <w:rFonts w:ascii="Cambria Math" w:hAnsi="Cambria Math"/>
            <w:i/>
          </w:rPr>
          <w:drawing>
            <wp:inline distT="0" distB="0" distL="0" distR="0" wp14:anchorId="13699DD0" wp14:editId="1DAF970B">
              <wp:extent cx="3098165" cy="3022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98165" cy="302260"/>
                      </a:xfrm>
                      <a:prstGeom prst="rect">
                        <a:avLst/>
                      </a:prstGeom>
                    </pic:spPr>
                  </pic:pic>
                </a:graphicData>
              </a:graphic>
            </wp:inline>
          </w:drawing>
        </m:r>
      </m:oMath>
      <w:proofErr w:type="gramStart"/>
      <w:r w:rsidR="00E24198">
        <w:t>problem</w:t>
      </w:r>
      <w:proofErr w:type="gramEnd"/>
      <w:r w:rsidR="00E24198">
        <w:t xml:space="preserve"> instances explored for the aggregated extended training set used for the learning model at iteration </w:t>
      </w:r>
      <m:oMath>
        <m:r>
          <w:rPr>
            <w:rFonts w:ascii="Cambria Math" w:hAnsi="Cambria Math"/>
          </w:rPr>
          <m:t>i</m:t>
        </m:r>
      </m:oMath>
      <w:r w:rsidR="00E24198">
        <w:t xml:space="preserve">. This way, the extended training data is used sparingly, as labelling for each problem instances is computationally intensive. As a result, the computational budget for DAgger is same regardless whether there are new problem instances used or not, i.e.,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r>
              <w:rPr>
                <w:rFonts w:ascii="Cambria Math" w:hAnsi="Cambria Math"/>
              </w:rPr>
              <m:t>|</m:t>
            </m:r>
          </m:e>
        </m:nary>
      </m:oMath>
      <w:r w:rsidR="00E24198">
        <w:t>.</w:t>
      </w:r>
    </w:p>
    <w:p w:rsidR="00F74B31" w:rsidRDefault="00E24198">
      <w:r>
        <w:t xml:space="preserve">Results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box-plot of deviation from optimality, </w:t>
      </w:r>
      <m:oMath>
        <m:r>
          <w:rPr>
            <w:rFonts w:ascii="Cambria Math" w:hAnsi="Cambria Math"/>
          </w:rPr>
          <m:t>ρ</m:t>
        </m:r>
      </m:oMath>
      <w:r>
        <w:t xml:space="preserve">, is given in and main statistics are reported in . As one can see, DAgger is not fruitful when the same problem instances are continually used. This is due to the fact that there is not enough variance between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m:t>
            </m:r>
          </m:sup>
          <m:e/>
        </m:nary>
      </m:oMath>
      <w:r>
        <w:t xml:space="preserve"> and </w:t>
      </w:r>
      <m:oMath>
        <m:nary>
          <m:naryPr>
            <m:chr m:val="Φ"/>
            <m:limLoc m:val="subSup"/>
            <m:supHide m:val="1"/>
            <m:ctrlPr>
              <w:rPr>
                <w:rFonts w:ascii="Cambria Math" w:hAnsi="Cambria Math"/>
              </w:rPr>
            </m:ctrlPr>
          </m:naryPr>
          <m:sub/>
          <m:sup>
            <m:r>
              <m:rPr>
                <m:sty m:val="p"/>
              </m:rPr>
              <w:rPr>
                <w:rFonts w:ascii="Cambria Math" w:hAnsi="Cambria Math"/>
              </w:rPr>
              <m:t>IL</m:t>
            </m:r>
            <m:r>
              <w:rPr>
                <w:rFonts w:ascii="Cambria Math" w:hAnsi="Cambria Math"/>
              </w:rPr>
              <m:t>(i-1)</m:t>
            </m:r>
          </m:sup>
          <m:e/>
        </m:nary>
      </m:oMath>
      <w:r>
        <w:t xml:space="preserve">, hence the aggregated feature set </w:t>
      </w:r>
      <m:oMath>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nary>
      </m:oMath>
      <w:r>
        <w:t xml:space="preserve"> is only slightly perturbed with each iterations. Which from showed it was not a very successful modification for the expert policy. Although, it’s noted that by introducing </w:t>
      </w:r>
      <w:r>
        <w:lastRenderedPageBreak/>
        <w:t xml:space="preserve">suboptimal feature-space the preference model is not as drastically bad as the extended optimal policy, even though </w:t>
      </w:r>
      <m:oMath>
        <m:r>
          <w:rPr>
            <w:rFonts w:ascii="Cambria Math" w:hAnsi="Cambria Math"/>
          </w:rPr>
          <m:t>|</m:t>
        </m:r>
        <m:nary>
          <m:naryPr>
            <m:chr m:val="Φ"/>
            <m:limLoc m:val="subSup"/>
            <m:supHide m:val="1"/>
            <m:ctrlPr>
              <w:rPr>
                <w:rFonts w:ascii="Cambria Math" w:hAnsi="Cambria Math"/>
              </w:rPr>
            </m:ctrlPr>
          </m:naryPr>
          <m:sub/>
          <m:sup>
            <m:r>
              <m:rPr>
                <m:sty m:val="p"/>
              </m:rPr>
              <w:rPr>
                <w:rFonts w:ascii="Cambria Math" w:hAnsi="Cambria Math"/>
              </w:rPr>
              <m:t>DA</m:t>
            </m:r>
            <m:r>
              <w:rPr>
                <w:rFonts w:ascii="Cambria Math" w:hAnsi="Cambria Math"/>
              </w:rPr>
              <m:t>i</m:t>
            </m:r>
          </m:sup>
          <m:e>
            <m:r>
              <w:rPr>
                <w:rFonts w:ascii="Cambria Math" w:hAnsi="Cambria Math"/>
              </w:rPr>
              <m:t>|</m:t>
            </m:r>
          </m:e>
        </m:nary>
        <m:r>
          <w:rPr>
            <w:rFonts w:ascii="Cambria Math" w:hAnsi="Cambria Math"/>
          </w:rPr>
          <m:t>≈|</m:t>
        </m:r>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OPT</m:t>
            </m:r>
          </m:sup>
          <m:e>
            <m:r>
              <w:rPr>
                <w:rFonts w:ascii="Cambria Math" w:hAnsi="Cambria Math"/>
              </w:rPr>
              <m:t>|</m:t>
            </m:r>
          </m:e>
        </m:nary>
      </m:oMath>
      <w:r>
        <w:t xml:space="preserve">. However, when using new problem instances at each iterations, the feature set becomes varied enough that situations arise that can be learned to achieve a better represented classification problem which yields a lower mean deviation from optimality, </w:t>
      </w:r>
      <m:oMath>
        <m:r>
          <w:rPr>
            <w:rFonts w:ascii="Cambria Math" w:hAnsi="Cambria Math"/>
          </w:rPr>
          <m:t>ρ</m:t>
        </m:r>
      </m:oMath>
      <w:r>
        <w:t>.</w:t>
      </w:r>
    </w:p>
    <w:p w:rsidR="00F74B31" w:rsidRDefault="00295EC1">
      <w:r w:rsidRPr="00295EC1">
        <w:drawing>
          <wp:inline distT="0" distB="0" distL="0" distR="0" wp14:anchorId="6DC37B97" wp14:editId="55D2D8E6">
            <wp:extent cx="3098165" cy="2021840"/>
            <wp:effectExtent l="0" t="0" r="698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8165" cy="2021840"/>
                    </a:xfrm>
                    <a:prstGeom prst="rect">
                      <a:avLst/>
                    </a:prstGeom>
                  </pic:spPr>
                </pic:pic>
              </a:graphicData>
            </a:graphic>
          </wp:inline>
        </w:drawing>
      </w:r>
      <w:r>
        <w:t>Fig. 8:</w:t>
      </w:r>
      <w:r w:rsidRPr="00295EC1">
        <w:t xml:space="preserve"> </w:t>
      </w:r>
      <w:r w:rsidR="00E24198">
        <w:t xml:space="preserve">Box plot for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rsidR="00E24198">
        <w:t xml:space="preserve"> deviation from optimality</w:t>
      </w:r>
      <w:proofErr w:type="gramStart"/>
      <w:r w:rsidR="00E24198">
        <w:t xml:space="preserve">, </w:t>
      </w:r>
      <w:proofErr w:type="gramEnd"/>
      <m:oMath>
        <m:r>
          <w:rPr>
            <w:rFonts w:ascii="Cambria Math" w:hAnsi="Cambria Math"/>
          </w:rPr>
          <m:t>ρ</m:t>
        </m:r>
      </m:oMath>
      <w:r w:rsidR="00E24198">
        <w:t>, using DAgger for JSP [fig:active:boxplot]</w:t>
      </w:r>
    </w:p>
    <w:p w:rsidR="00F74B31" w:rsidRDefault="00710478" w:rsidP="00710478">
      <w:pPr>
        <w:pStyle w:val="Heading3"/>
      </w:pPr>
      <w:bookmarkStart w:id="16" w:name="sec:il:expr"/>
      <w:r>
        <w:t xml:space="preserve">8 </w:t>
      </w:r>
      <w:r w:rsidR="00E24198">
        <w:t>Summary of Imitation Learning</w:t>
      </w:r>
    </w:p>
    <w:bookmarkEnd w:id="16"/>
    <w:p w:rsidR="00F74B31" w:rsidRDefault="00E24198">
      <w:r>
        <w:t xml:space="preserve">A summary of </w:t>
      </w:r>
      <m:oMath>
        <m:sSubSup>
          <m:sSubSupPr>
            <m:ctrlPr>
              <w:rPr>
                <w:rFonts w:ascii="Cambria Math" w:hAnsi="Cambria Math"/>
              </w:rPr>
            </m:ctrlPr>
          </m:sSubSupPr>
          <m:e>
            <m:r>
              <m:rPr>
                <m:scr m:val="script"/>
                <m:sty m:val="p"/>
              </m:rPr>
              <w:rPr>
                <w:rFonts w:ascii="Cambria Math" w:hAnsi="Cambria Math"/>
              </w:rPr>
              <m:t>P</m:t>
            </m:r>
          </m:e>
          <m:sub>
            <m:r>
              <w:rPr>
                <w:rFonts w:ascii="Cambria Math" w:hAnsi="Cambria Math"/>
              </w:rPr>
              <m:t>j.rnd</m:t>
            </m:r>
          </m:sub>
          <m:sup>
            <m:r>
              <w:rPr>
                <w:rFonts w:ascii="Cambria Math" w:hAnsi="Cambria Math"/>
              </w:rPr>
              <m:t>10×10</m:t>
            </m:r>
          </m:sup>
        </m:sSubSup>
      </m:oMath>
      <w:r>
        <w:t xml:space="preserve"> best PIL and AIL models w.r.t. deviation from optimality</w:t>
      </w:r>
      <w:proofErr w:type="gramStart"/>
      <w:r>
        <w:t xml:space="preserve">, </w:t>
      </w:r>
      <w:proofErr w:type="gramEnd"/>
      <m:oMath>
        <m:r>
          <w:rPr>
            <w:rFonts w:ascii="Cambria Math" w:hAnsi="Cambria Math"/>
          </w:rPr>
          <m:t>ρ</m:t>
        </m:r>
      </m:oMath>
      <w:r>
        <w:t xml:space="preserve">, from , respectively, are illustrated in , and main statistics are given in . To summarise, the following trajectories were used: </w:t>
      </w:r>
      <w:proofErr w:type="spellStart"/>
      <w:r>
        <w:rPr>
          <w:i/>
        </w:rPr>
        <w:t>i</w:t>
      </w:r>
      <w:proofErr w:type="spellEnd"/>
      <w:r>
        <w:rPr>
          <w:i/>
        </w:rPr>
        <w:t xml:space="preserve">) </w:t>
      </w:r>
      <w:r>
        <w:t xml:space="preserve">expert policy, trained </w:t>
      </w:r>
      <w:proofErr w:type="gramStart"/>
      <w:r>
        <w:t xml:space="preserve">on </w:t>
      </w:r>
      <w:proofErr w:type="gramEnd"/>
      <m:oMath>
        <m:nary>
          <m:naryPr>
            <m:chr m:val="Φ"/>
            <m:limLoc m:val="subSup"/>
            <m:supHide m:val="1"/>
            <m:ctrlPr>
              <w:rPr>
                <w:rFonts w:ascii="Cambria Math" w:hAnsi="Cambria Math"/>
              </w:rPr>
            </m:ctrlPr>
          </m:naryPr>
          <m:sub/>
          <m:sup>
            <m:r>
              <m:rPr>
                <m:sty m:val="p"/>
              </m:rPr>
              <w:rPr>
                <w:rFonts w:ascii="Cambria Math" w:hAnsi="Cambria Math"/>
              </w:rPr>
              <m:t>OPT</m:t>
            </m:r>
          </m:sup>
          <m:e/>
        </m:nary>
      </m:oMath>
      <w:r>
        <w:rPr>
          <w:rFonts w:eastAsiaTheme="minorEastAsia"/>
        </w:rPr>
        <w:t xml:space="preserve">; </w:t>
      </w:r>
      <w:r>
        <w:rPr>
          <w:rFonts w:eastAsiaTheme="minorEastAsia"/>
          <w:i/>
        </w:rPr>
        <w:t xml:space="preserve">ii) </w:t>
      </w:r>
      <w:r>
        <w:t xml:space="preserve">perturbed leader, trained on </w:t>
      </w:r>
      <m:oMath>
        <m:nary>
          <m:naryPr>
            <m:chr m:val="Φ"/>
            <m:limLoc m:val="subSup"/>
            <m:supHide m:val="1"/>
            <m:ctrlPr>
              <w:rPr>
                <w:rFonts w:ascii="Cambria Math" w:hAnsi="Cambria Math"/>
              </w:rPr>
            </m:ctrlPr>
          </m:naryPr>
          <m:sub/>
          <m:sup>
            <m:r>
              <m:rPr>
                <m:sty m:val="p"/>
              </m:rPr>
              <w:rPr>
                <w:rFonts w:ascii="Cambria Math" w:hAnsi="Cambria Math"/>
              </w:rPr>
              <m:t>OPT</m:t>
            </m:r>
            <m:r>
              <w:rPr>
                <w:rFonts w:ascii="Cambria Math" w:hAnsi="Cambria Math"/>
              </w:rPr>
              <m:t>ε</m:t>
            </m:r>
          </m:sup>
          <m:e/>
        </m:nary>
      </m:oMath>
      <w:r>
        <w:rPr>
          <w:rFonts w:eastAsiaTheme="minorEastAsia"/>
        </w:rPr>
        <w:t xml:space="preserve">, and </w:t>
      </w:r>
      <w:r>
        <w:rPr>
          <w:rFonts w:eastAsiaTheme="minorEastAsia"/>
          <w:i/>
        </w:rPr>
        <w:t xml:space="preserve">iii) </w:t>
      </w:r>
      <w:r>
        <w:t xml:space="preserve">imitation learning, trained on </w:t>
      </w:r>
      <m:oMath>
        <m:nary>
          <m:naryPr>
            <m:chr m:val="Φ"/>
            <m:limLoc m:val="subSup"/>
            <m:ctrlPr>
              <w:rPr>
                <w:rFonts w:ascii="Cambria Math" w:hAnsi="Cambria Math"/>
              </w:rPr>
            </m:ctrlPr>
          </m:naryPr>
          <m:sub>
            <m:r>
              <m:rPr>
                <m:sty m:val="p"/>
              </m:rPr>
              <w:rPr>
                <w:rFonts w:ascii="Cambria Math" w:hAnsi="Cambria Math"/>
              </w:rPr>
              <m:t>EXT</m:t>
            </m:r>
          </m:sub>
          <m:sup>
            <m:r>
              <m:rPr>
                <m:sty m:val="p"/>
              </m:rPr>
              <w:rPr>
                <w:rFonts w:ascii="Cambria Math" w:hAnsi="Cambria Math"/>
              </w:rPr>
              <m:t>DA</m:t>
            </m:r>
            <m:r>
              <w:rPr>
                <w:rFonts w:ascii="Cambria Math" w:hAnsi="Cambria Math"/>
              </w:rPr>
              <m:t>i</m:t>
            </m:r>
          </m:sup>
          <m:e/>
        </m:nary>
      </m:oMath>
      <w:r>
        <w:t xml:space="preserve"> for iterations </w:t>
      </w:r>
      <m:oMath>
        <m:r>
          <w:rPr>
            <w:rFonts w:ascii="Cambria Math" w:hAnsi="Cambria Math"/>
          </w:rPr>
          <m:t>i={1,…,3}</m:t>
        </m:r>
      </m:oMath>
      <w:r>
        <w:t xml:space="preserve"> using extended training set.</w:t>
      </w:r>
    </w:p>
    <w:p w:rsidR="00F74B31" w:rsidRDefault="00E24198">
      <w:r>
        <w:t xml:space="preserve">As a reference, the single priority dispatching rule MWR is shown at the edges </w:t>
      </w:r>
      <w:proofErr w:type="gramStart"/>
      <w:r>
        <w:t>of .</w:t>
      </w:r>
      <w:proofErr w:type="gramEnd"/>
    </w:p>
    <w:p w:rsidR="00F74B31" w:rsidRDefault="00E24198">
      <w:r>
        <w:t xml:space="preserve">At first one can see that the perturbed leader ever so-slightly improves the mean for </w:t>
      </w:r>
      <m:oMath>
        <m:r>
          <w:rPr>
            <w:rFonts w:ascii="Cambria Math" w:hAnsi="Cambria Math"/>
          </w:rPr>
          <m:t>ρ</m:t>
        </m:r>
      </m:oMath>
      <w:r>
        <w:t xml:space="preserve">, rather than using the baseline expert policy. However, AIL is by far the best improvement. With each iteration of DAgger, the models improve upon the previous iteration: </w:t>
      </w:r>
      <w:proofErr w:type="spellStart"/>
      <w:r>
        <w:rPr>
          <w:i/>
        </w:rPr>
        <w:t>i</w:t>
      </w:r>
      <w:proofErr w:type="spellEnd"/>
      <w:r>
        <w:rPr>
          <w:i/>
        </w:rPr>
        <w:t xml:space="preserve">) </w:t>
      </w:r>
      <w:r>
        <w:t>for [</w:t>
      </w:r>
      <w:proofErr w:type="spellStart"/>
      <w:r>
        <w:t>bias</w:t>
      </w:r>
      <w:proofErr w:type="gramStart"/>
      <w:r>
        <w:t>:equal</w:t>
      </w:r>
      <w:proofErr w:type="spellEnd"/>
      <w:proofErr w:type="gramEnd"/>
      <w:r>
        <w:t>] with [</w:t>
      </w:r>
      <w:proofErr w:type="spellStart"/>
      <w:r>
        <w:t>expr:boost:newdata</w:t>
      </w:r>
      <w:proofErr w:type="spellEnd"/>
      <w:r>
        <w:t xml:space="preserve">] then </w:t>
      </w:r>
      <m:oMath>
        <m:r>
          <w:rPr>
            <w:rFonts w:ascii="Cambria Math" w:hAnsi="Cambria Math"/>
          </w:rPr>
          <m:t>i=1</m:t>
        </m:r>
      </m:oMath>
      <w:r>
        <w:t xml:space="preserve"> starts with increasing </w:t>
      </w:r>
      <m:oMath>
        <m:r>
          <w:rPr>
            <w:rFonts w:ascii="Cambria Math" w:hAnsi="Cambria Math"/>
          </w:rPr>
          <m:t>Δρ≈+1.39%</m:t>
        </m:r>
      </m:oMath>
      <w:r>
        <w:t xml:space="preserve">. However, after that first iteration there is a performance boost of </w:t>
      </w:r>
      <m:oMath>
        <m:r>
          <w:rPr>
            <w:rFonts w:ascii="Cambria Math" w:hAnsi="Cambria Math"/>
          </w:rPr>
          <m:t>Δρ≈-15.11%</m:t>
        </m:r>
      </m:oMath>
      <w:r>
        <w:t xml:space="preserve"> after </w:t>
      </w:r>
      <m:oMath>
        <m:r>
          <w:rPr>
            <w:rFonts w:ascii="Cambria Math" w:hAnsi="Cambria Math"/>
          </w:rPr>
          <m:t>i=2</m:t>
        </m:r>
      </m:oMath>
      <w:r>
        <w:t xml:space="preserve"> and </w:t>
      </w:r>
      <m:oMath>
        <m:r>
          <w:rPr>
            <w:rFonts w:ascii="Cambria Math" w:hAnsi="Cambria Math"/>
          </w:rPr>
          <m:t>Δρ≈-0.19%</m:t>
        </m:r>
      </m:oMath>
      <w:r>
        <w:t xml:space="preserve"> for the final iteration </w:t>
      </w:r>
      <m:oMath>
        <m:r>
          <w:rPr>
            <w:rFonts w:ascii="Cambria Math" w:hAnsi="Cambria Math"/>
          </w:rPr>
          <m:t>i=3</m:t>
        </m:r>
      </m:oMath>
      <w:r>
        <w:rPr>
          <w:rFonts w:eastAsiaTheme="minorEastAsia"/>
        </w:rPr>
        <w:t xml:space="preserve">, and </w:t>
      </w:r>
      <w:r>
        <w:rPr>
          <w:rFonts w:eastAsiaTheme="minorEastAsia"/>
          <w:i/>
        </w:rPr>
        <w:t xml:space="preserve">ii) </w:t>
      </w:r>
      <w:r>
        <w:t xml:space="preserve">on the other hand when using [bias:adjdbl2nd] with [expr:boost:newdata], only one iteration is needed, as </w:t>
      </w:r>
      <m:oMath>
        <m:r>
          <w:rPr>
            <w:rFonts w:ascii="Cambria Math" w:hAnsi="Cambria Math"/>
          </w:rPr>
          <m:t>Δρ≈-11.68</m:t>
        </m:r>
      </m:oMath>
      <w:r>
        <w:t xml:space="preserve"> </w:t>
      </w:r>
      <w:r>
        <w:t xml:space="preserve">for </w:t>
      </w:r>
      <m:oMath>
        <m:r>
          <w:rPr>
            <w:rFonts w:ascii="Cambria Math" w:hAnsi="Cambria Math"/>
          </w:rPr>
          <m:t>i=1</m:t>
        </m:r>
      </m:oMath>
      <w:r>
        <w:t xml:space="preserve">, and after that it stagnates with </w:t>
      </w:r>
      <m:oMath>
        <m:r>
          <w:rPr>
            <w:rFonts w:ascii="Cambria Math" w:hAnsi="Cambria Math"/>
          </w:rPr>
          <m:t>Δρ≈+0.55%</m:t>
        </m:r>
      </m:oMath>
      <w:r>
        <w:t xml:space="preserve"> for </w:t>
      </w:r>
      <m:oMath>
        <m:r>
          <w:rPr>
            <w:rFonts w:ascii="Cambria Math" w:hAnsi="Cambria Math"/>
          </w:rPr>
          <m:t>i=2</m:t>
        </m:r>
      </m:oMath>
      <w:r>
        <w:t xml:space="preserve"> and for </w:t>
      </w:r>
      <m:oMath>
        <m:r>
          <w:rPr>
            <w:rFonts w:ascii="Cambria Math" w:hAnsi="Cambria Math"/>
          </w:rPr>
          <m:t>i=3</m:t>
        </m:r>
      </m:oMath>
      <w:r>
        <w:t xml:space="preserve"> it is significantly worse than the previous iteration by </w:t>
      </w:r>
      <m:oMath>
        <m:r>
          <w:rPr>
            <w:rFonts w:ascii="Cambria Math" w:hAnsi="Cambria Math"/>
          </w:rPr>
          <m:t>Δρ≈+0.75%</m:t>
        </m:r>
      </m:oMath>
      <w:r>
        <w:rPr>
          <w:rFonts w:eastAsiaTheme="minorEastAsia"/>
        </w:rPr>
        <w:t>.</w:t>
      </w:r>
    </w:p>
    <w:p w:rsidR="00F74B31" w:rsidRDefault="00E24198">
      <w:r>
        <w:t xml:space="preserve">In both cases, </w:t>
      </w:r>
      <w:proofErr w:type="spellStart"/>
      <w:r>
        <w:t>DAgger</w:t>
      </w:r>
      <w:proofErr w:type="spellEnd"/>
      <w:r>
        <w:t xml:space="preserve"> outperforms MWR: </w:t>
      </w:r>
      <w:proofErr w:type="spellStart"/>
      <w:r>
        <w:rPr>
          <w:i/>
        </w:rPr>
        <w:t>i</w:t>
      </w:r>
      <w:proofErr w:type="spellEnd"/>
      <w:r>
        <w:rPr>
          <w:i/>
        </w:rPr>
        <w:t xml:space="preserve">) </w:t>
      </w:r>
      <w:r>
        <w:t xml:space="preserve">after </w:t>
      </w:r>
      <m:oMath>
        <m:r>
          <w:rPr>
            <w:rFonts w:ascii="Cambria Math" w:hAnsi="Cambria Math"/>
          </w:rPr>
          <m:t>i=3</m:t>
        </m:r>
      </m:oMath>
      <w:r>
        <w:t xml:space="preserve"> iterations by </w:t>
      </w:r>
      <m:oMath>
        <m:r>
          <w:rPr>
            <w:rFonts w:ascii="Cambria Math" w:hAnsi="Cambria Math"/>
          </w:rPr>
          <m:t>Δρ≈-5.31%</m:t>
        </m:r>
      </m:oMath>
      <w:r>
        <w:t xml:space="preserve"> for [</w:t>
      </w:r>
      <w:proofErr w:type="spellStart"/>
      <w:r>
        <w:t>bias:equal</w:t>
      </w:r>
      <w:proofErr w:type="spellEnd"/>
      <w:r>
        <w:t>] with [</w:t>
      </w:r>
      <w:proofErr w:type="spellStart"/>
      <w:r>
        <w:t>expr:boost:newdata</w:t>
      </w:r>
      <w:proofErr w:type="spellEnd"/>
      <w:r>
        <w:t xml:space="preserve">], and </w:t>
      </w:r>
      <w:r>
        <w:rPr>
          <w:i/>
        </w:rPr>
        <w:t xml:space="preserve">ii) </w:t>
      </w:r>
      <w:r>
        <w:t xml:space="preserve">after </w:t>
      </w:r>
      <m:oMath>
        <m:r>
          <w:rPr>
            <w:rFonts w:ascii="Cambria Math" w:hAnsi="Cambria Math"/>
          </w:rPr>
          <m:t>i=1</m:t>
        </m:r>
      </m:oMath>
      <w:r>
        <w:t xml:space="preserve"> iteration by </w:t>
      </w:r>
      <m:oMath>
        <m:r>
          <w:rPr>
            <w:rFonts w:ascii="Cambria Math" w:hAnsi="Cambria Math"/>
          </w:rPr>
          <m:t>Δρ≈-9.31%</m:t>
        </m:r>
      </m:oMath>
      <w:r>
        <w:t xml:space="preserve"> for [bias:adjdbl2nd] with [</w:t>
      </w:r>
      <w:proofErr w:type="spellStart"/>
      <w:r>
        <w:t>expr:boost:newdata</w:t>
      </w:r>
      <w:proofErr w:type="spellEnd"/>
      <w:r>
        <w:t>].</w:t>
      </w:r>
    </w:p>
    <w:p w:rsidR="00F74B31" w:rsidRDefault="00E24198">
      <w:r>
        <w:t>Note, for [bias:equal] without [expr:boost:newdata], then DAgger is unsuccessful, and the aggregated data set downgrades the performance of the previous iterations, making it best to learn solely on the initial expert policy for that model configuration.</w:t>
      </w:r>
    </w:p>
    <w:p w:rsidR="00F74B31" w:rsidRDefault="00E24198">
      <w:r>
        <w:t xml:space="preserve">Regarding [expr:boost:newdata], then it’s not successful for the expert policy, as </w:t>
      </w:r>
      <m:oMath>
        <m:r>
          <w:rPr>
            <w:rFonts w:ascii="Cambria Math" w:hAnsi="Cambria Math"/>
          </w:rPr>
          <m:t>ρ</m:t>
        </m:r>
      </m:oMath>
      <w:r>
        <w:t xml:space="preserve"> increased approximately 10%. This could most likely be counter-acted by increasing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to reflect the 700 additional examples. What is interesting though, is that [expr:boost:newdata] is well suited for AIL, using the same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before. Note, the amount of problems used for </w:t>
      </w:r>
      <m:oMath>
        <m:sSubSup>
          <m:sSubSupPr>
            <m:ctrlPr>
              <w:rPr>
                <w:rFonts w:ascii="Cambria Math" w:hAnsi="Cambria Math"/>
              </w:rPr>
            </m:ctrlPr>
          </m:sSubSupPr>
          <m:e>
            <m:r>
              <w:rPr>
                <w:rFonts w:ascii="Cambria Math" w:hAnsi="Cambria Math"/>
              </w:rPr>
              <m:t>N</m:t>
            </m:r>
          </m:e>
          <m:sub>
            <m:r>
              <m:rPr>
                <m:sty m:val="p"/>
              </m:rPr>
              <w:rPr>
                <w:rFonts w:ascii="Cambria Math" w:hAnsi="Cambria Math"/>
              </w:rPr>
              <m:t>train, EXT</m:t>
            </m:r>
          </m:sub>
          <m:sup>
            <m:r>
              <m:rPr>
                <m:sty m:val="p"/>
              </m:rPr>
              <w:rPr>
                <w:rFonts w:ascii="Cambria Math" w:hAnsi="Cambria Math"/>
              </w:rPr>
              <m:t>OPT</m:t>
            </m:r>
          </m:sup>
        </m:sSubSup>
      </m:oMath>
      <w:r>
        <w:t xml:space="preserve"> is equivalent to </w:t>
      </w:r>
      <m:oMath>
        <m:r>
          <w:rPr>
            <w:rFonts w:ascii="Cambria Math" w:hAnsi="Cambria Math"/>
          </w:rPr>
          <m:t>T=2</m:t>
        </m:r>
        <m:f>
          <m:fPr>
            <m:type m:val="lin"/>
            <m:ctrlPr>
              <w:rPr>
                <w:rFonts w:ascii="Cambria Math" w:hAnsi="Cambria Math"/>
              </w:rPr>
            </m:ctrlPr>
          </m:fPr>
          <m:num>
            <m:r>
              <w:rPr>
                <w:rFonts w:ascii="Cambria Math" w:hAnsi="Cambria Math"/>
              </w:rPr>
              <m:t>1</m:t>
            </m:r>
          </m:num>
          <m:den>
            <m:r>
              <w:rPr>
                <w:rFonts w:ascii="Cambria Math" w:hAnsi="Cambria Math"/>
              </w:rPr>
              <m:t>3</m:t>
            </m:r>
          </m:den>
        </m:f>
      </m:oMath>
      <w:r>
        <w:t xml:space="preserve"> iterations of extended DAgger. The new varied data gives the aggregated feature set more information of what is important to learn in subsequent iterations, as those new feature-states are more likely to be encountered ‘in practice.’ Not only does the AIL converge faster, it also consistently improves with each iterations.</w:t>
      </w:r>
    </w:p>
    <w:p w:rsidR="00F74B31" w:rsidRPr="00295EC1" w:rsidRDefault="00295EC1">
      <w:pPr>
        <w:rPr>
          <w:i/>
        </w:rPr>
      </w:pPr>
      <w:r w:rsidRPr="00295EC1">
        <w:drawing>
          <wp:inline distT="0" distB="0" distL="0" distR="0" wp14:anchorId="3F4DF462" wp14:editId="2A350A62">
            <wp:extent cx="3098165" cy="1995805"/>
            <wp:effectExtent l="0" t="0" r="6985" b="444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098165" cy="1995805"/>
                    </a:xfrm>
                    <a:prstGeom prst="rect">
                      <a:avLst/>
                    </a:prstGeom>
                  </pic:spPr>
                </pic:pic>
              </a:graphicData>
            </a:graphic>
          </wp:inline>
        </w:drawing>
      </w:r>
      <w:r w:rsidRPr="00295EC1">
        <w:rPr>
          <w:i/>
        </w:rPr>
        <w:t xml:space="preserve">Fig. 9: </w:t>
      </w:r>
      <w:r w:rsidR="00E24198" w:rsidRPr="00295EC1">
        <w:rPr>
          <w:i/>
        </w:rPr>
        <w:t xml:space="preserve">Box plot for </w:t>
      </w:r>
      <m:oMath>
        <m:sSubSup>
          <m:sSubSupPr>
            <m:ctrlPr>
              <w:rPr>
                <w:rFonts w:ascii="Cambria Math" w:hAnsi="Cambria Math"/>
                <w:i/>
              </w:rPr>
            </m:ctrlPr>
          </m:sSubSupPr>
          <m:e>
            <m:r>
              <m:rPr>
                <m:scr m:val="script"/>
              </m:rPr>
              <w:rPr>
                <w:rFonts w:ascii="Cambria Math" w:hAnsi="Cambria Math"/>
              </w:rPr>
              <m:t>P</m:t>
            </m:r>
          </m:e>
          <m:sub>
            <m:r>
              <w:rPr>
                <w:rFonts w:ascii="Cambria Math" w:hAnsi="Cambria Math"/>
              </w:rPr>
              <m:t>j.rnd</m:t>
            </m:r>
          </m:sub>
          <m:sup>
            <m:r>
              <w:rPr>
                <w:rFonts w:ascii="Cambria Math" w:hAnsi="Cambria Math"/>
              </w:rPr>
              <m:t>10×10</m:t>
            </m:r>
          </m:sup>
        </m:sSubSup>
      </m:oMath>
      <w:r w:rsidR="00E24198" w:rsidRPr="00295EC1">
        <w:rPr>
          <w:i/>
        </w:rPr>
        <w:t xml:space="preserve"> deviation from optimality</w:t>
      </w:r>
      <w:proofErr w:type="gramStart"/>
      <w:r w:rsidR="00E24198" w:rsidRPr="00295EC1">
        <w:rPr>
          <w:i/>
        </w:rPr>
        <w:t xml:space="preserve">, </w:t>
      </w:r>
      <w:proofErr w:type="gramEnd"/>
      <m:oMath>
        <m:r>
          <w:rPr>
            <w:rFonts w:ascii="Cambria Math" w:hAnsi="Cambria Math"/>
          </w:rPr>
          <m:t>ρ</m:t>
        </m:r>
      </m:oMath>
      <w:r w:rsidR="00E24198" w:rsidRPr="00295EC1">
        <w:rPr>
          <w:i/>
        </w:rPr>
        <w:t>, using either expert policy, DAgger or following perturbed leader strategies. MWR shown for reference</w:t>
      </w:r>
      <w:proofErr w:type="gramStart"/>
      <w:r w:rsidR="00E24198" w:rsidRPr="00295EC1">
        <w:rPr>
          <w:i/>
        </w:rPr>
        <w:t>.[</w:t>
      </w:r>
      <w:proofErr w:type="gramEnd"/>
      <w:r w:rsidR="00E24198" w:rsidRPr="00295EC1">
        <w:rPr>
          <w:i/>
        </w:rPr>
        <w:t>fig:all:boxplot]</w:t>
      </w:r>
    </w:p>
    <w:p w:rsidR="00295EC1" w:rsidRDefault="00295EC1" w:rsidP="00710478">
      <w:pPr>
        <w:pStyle w:val="Heading3"/>
        <w:rPr>
          <w:rFonts w:asciiTheme="minorHAnsi" w:eastAsiaTheme="minorHAnsi" w:hAnsiTheme="minorHAnsi" w:cstheme="minorBidi"/>
          <w:b w:val="0"/>
          <w:bCs w:val="0"/>
          <w:color w:val="auto"/>
          <w:sz w:val="24"/>
          <w:szCs w:val="24"/>
        </w:rPr>
      </w:pPr>
      <w:r w:rsidRPr="00295EC1">
        <w:rPr>
          <w:rFonts w:asciiTheme="minorHAnsi" w:eastAsiaTheme="minorHAnsi" w:hAnsiTheme="minorHAnsi" w:cstheme="minorBidi"/>
          <w:b w:val="0"/>
          <w:bCs w:val="0"/>
          <w:color w:val="auto"/>
          <w:sz w:val="24"/>
          <w:szCs w:val="24"/>
        </w:rPr>
        <w:lastRenderedPageBreak/>
        <w:drawing>
          <wp:inline distT="0" distB="0" distL="0" distR="0" wp14:anchorId="1BD936AA" wp14:editId="2688DA14">
            <wp:extent cx="3098165" cy="1817370"/>
            <wp:effectExtent l="0" t="0" r="698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098165" cy="1817370"/>
                    </a:xfrm>
                    <a:prstGeom prst="rect">
                      <a:avLst/>
                    </a:prstGeom>
                  </pic:spPr>
                </pic:pic>
              </a:graphicData>
            </a:graphic>
          </wp:inline>
        </w:drawing>
      </w:r>
    </w:p>
    <w:p w:rsidR="00F74B31" w:rsidRDefault="00295EC1" w:rsidP="00710478">
      <w:pPr>
        <w:pStyle w:val="Heading3"/>
      </w:pPr>
      <w:r w:rsidRPr="00295EC1">
        <w:rPr>
          <w:rFonts w:asciiTheme="minorHAnsi" w:eastAsiaTheme="minorHAnsi" w:hAnsiTheme="minorHAnsi" w:cstheme="minorBidi"/>
          <w:b w:val="0"/>
          <w:bCs w:val="0"/>
          <w:color w:val="auto"/>
          <w:sz w:val="24"/>
          <w:szCs w:val="24"/>
        </w:rPr>
        <w:t xml:space="preserve"> </w:t>
      </w:r>
      <w:r w:rsidR="00710478">
        <w:t xml:space="preserve">9 </w:t>
      </w:r>
      <w:r w:rsidR="00E24198">
        <w:t>Discussion and conclusions {#</w:t>
      </w:r>
      <w:proofErr w:type="spellStart"/>
      <w:r w:rsidR="00E24198">
        <w:t>sec</w:t>
      </w:r>
      <w:proofErr w:type="gramStart"/>
      <w:r w:rsidR="00E24198">
        <w:t>:con</w:t>
      </w:r>
      <w:proofErr w:type="spellEnd"/>
      <w:proofErr w:type="gramEnd"/>
      <w:r w:rsidR="00E24198">
        <w:t xml:space="preserve">} </w:t>
      </w:r>
    </w:p>
    <w:p w:rsidR="00F74B31" w:rsidRDefault="00E24198">
      <w:r>
        <w:t>The single priority dispatching rules remain a popular approach to scheduling, as they are simple to implement and quite efficient. Nevertheless, when they are successful and when they fail remains illusive. By inspecting optimal schedules, and investigating the probability that an optimal dispatch could be chosen by chance, and by looking at the impact of choosing sub-optimal dispatches, some light is shed on how SDRs vary in performance. Furthermore, the problem instance space was varied, giving an even better understanding of the behaviour of the SDRs. This analysis, however, also revealed that creating new dispatching rules from data is by no means trivial.</w:t>
      </w:r>
    </w:p>
    <w:p w:rsidR="00F74B31" w:rsidRDefault="00E24198">
      <w:r>
        <w:t xml:space="preserve">Experiments in show that following the optimal policy is not without its faults. There are many obstacles to consider in order to improve model configurations. When training the learning model, there is a trade-off between making the over-all best decisions (in terms of highest mean validation accuracy) versus making the right decision on crucial time points in the scheduling process, as clearly illustrated. Moreover, before training the learned model, the preference set </w:t>
      </w:r>
      <m:oMath>
        <m:r>
          <w:rPr>
            <w:rFonts w:ascii="Cambria Math" w:hAnsi="Cambria Math"/>
          </w:rPr>
          <m:t>Ψ</m:t>
        </m:r>
      </m:oMath>
      <w:r>
        <w:t xml:space="preserve"> needs to be re-sampled to size </w:t>
      </w:r>
      <m:oMath>
        <m:sSub>
          <m:sSubPr>
            <m:ctrlPr>
              <w:rPr>
                <w:rFonts w:ascii="Cambria Math" w:hAnsi="Cambria Math"/>
              </w:rPr>
            </m:ctrlPr>
          </m:sSubPr>
          <m:e>
            <m:r>
              <w:rPr>
                <w:rFonts w:ascii="Cambria Math" w:hAnsi="Cambria Math"/>
              </w:rPr>
              <m:t>l</m:t>
            </m:r>
          </m:e>
          <m:sub>
            <m:r>
              <m:rPr>
                <m:sty m:val="p"/>
              </m:rPr>
              <w:rPr>
                <w:rFonts w:ascii="Cambria Math" w:hAnsi="Cambria Math"/>
              </w:rPr>
              <m:t>max</m:t>
            </m:r>
          </m:sub>
        </m:sSub>
      </m:oMath>
      <w:r>
        <w:t xml:space="preserve">. As the effects of making suboptimal choices varies as a function of time, the stepwise bias should rather take into account the disproportional amount of features during the dispatching process. As the experimental studies in showed, instead of equal probability (i.e. [bias:equal]) it was much more fruitful to adjust the set to its number of preference and doubling the emphasis on the second half (i.e. [bias:adjdbl2nd]). However, there are many other stepwise sampling strategies based on our analysis that could have been chosen instead, as here only a simplification of the trend from was chosen. This also opens up the </w:t>
      </w:r>
      <w:r>
        <w:t>question of how should validation accuracy be measured? Since the model is based on learning preferences, both based on optimal versus suboptimal, and then varying degrees of sub-optimality. Since ranks are only looked at in a black and white fashion, such that the makespans need to be strictly greater to belong to a higher rank, then it can be argued that some ranks should be grouped together if their makespans are sufficiently close. This would simplify the training set, making it (presumably) have less contradictions and be more appropriate for linear learning. Or simply the validation accuracy could be weighted w.r.t. the difference in makespan. During the dispatching process, there are some significant time points which need to be especially taken care off. showed how making suboptimal decisions is especially critical during the later stages for job-shop, whereas for flow-shop the earlier stages of dispatches are more critical.</w:t>
      </w:r>
    </w:p>
    <w:p w:rsidR="00F74B31" w:rsidRDefault="00E24198">
      <w:r>
        <w:t>Despite the information gathered by following an optimal trajectory, the knowledge obtained is not enough by itself. Since the learning model isn’t perfect, it is bound to make a suboptimal dispatch eventually. When it does, the model is in uncharted territory as there is no certainty the samples already collected are able to explain the current situation. For this we propose investigating partial schedules from suboptimal trajectories as well, since the future observations depend on previous predictions. A straight forward approach would be to inspect the trajectories of promising SDRs or CDRs. However, more information is gained when applying AIL inspired by work of @RossB10 [@RossGB11], such that the learned policy following an optimal trajectory is used to collect training data, and the learned model is iteratively updated. This can be done over several iterations, with the benefit being, that the scheduling features that are likely to occur in practice are investigated, and as such used to dissuade the model from making poor choices in the future.</w:t>
      </w:r>
    </w:p>
    <w:p w:rsidR="00F74B31" w:rsidRDefault="00E24198">
      <w:r>
        <w:t xml:space="preserve">The main drawback of DAgger is that it quite aggressively queries the expert, making it impractical for some problems, especially if it involves human experts. A way to confront that, @Kim13 [@Judah12] propose frameworks to minimise the expert’s labelling effort. Or even circumvent the expert policy altogether by using a ‘poorer’ reference policy </w:t>
      </w:r>
      <w:r>
        <w:lastRenderedPageBreak/>
        <w:t xml:space="preserve">instead (i.e. </w:t>
      </w:r>
      <m:oMath>
        <m:sSub>
          <m:sSubPr>
            <m:ctrlPr>
              <w:rPr>
                <w:rFonts w:ascii="Cambria Math" w:hAnsi="Cambria Math"/>
              </w:rPr>
            </m:ctrlPr>
          </m:sSubPr>
          <m:e>
            <m:r>
              <w:rPr>
                <w:rFonts w:ascii="Cambria Math" w:hAnsi="Cambria Math"/>
              </w:rPr>
              <m:t>π</m:t>
            </m:r>
          </m:e>
          <m:sub>
            <m:r>
              <w:rPr>
                <w:rFonts w:ascii="Cambria Math" w:hAnsi="Cambria Math"/>
              </w:rPr>
              <m:t>⋆</m:t>
            </m:r>
          </m:sub>
        </m:sSub>
      </m:oMath>
      <w:r>
        <w:t xml:space="preserve"> in is suboptimal) @ChangKADL15.</w:t>
      </w:r>
    </w:p>
    <w:p w:rsidR="00F74B31" w:rsidRDefault="00E24198">
      <w:r>
        <w:t>This study has been structured around the job-shop scheduling problem, however, it can be easily extended to other types of deterministic optimisation problems that involve sequential decision making. The framework presented here collects snap-shots of the partial schedules by following an optimal trajectory, and verifying the resulting optimal solution from each possible state. From which the stepwise optimality of individual features can be inspected, and its inference could for instance justify omittance in feature selection. Moreover, by looking at the best and worst case scenario of suboptimal dispatches, it is possible to pinpoint vulnerable times in the scheduling process.</w:t>
      </w:r>
    </w:p>
    <w:sectPr w:rsidR="00F74B31" w:rsidSect="00E24198">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E39" w:rsidRDefault="00415E39">
      <w:pPr>
        <w:spacing w:before="0" w:after="0"/>
      </w:pPr>
      <w:r>
        <w:separator/>
      </w:r>
    </w:p>
  </w:endnote>
  <w:endnote w:type="continuationSeparator" w:id="0">
    <w:p w:rsidR="00415E39" w:rsidRDefault="00415E3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E39" w:rsidRDefault="00415E39">
      <w:pPr>
        <w:spacing w:before="0" w:after="0"/>
      </w:pPr>
      <w:r>
        <w:separator/>
      </w:r>
    </w:p>
  </w:footnote>
  <w:footnote w:type="continuationSeparator" w:id="0">
    <w:p w:rsidR="00415E39" w:rsidRDefault="00415E39">
      <w:pPr>
        <w:spacing w:before="0" w:after="0"/>
      </w:pPr>
      <w:r>
        <w:continuationSeparator/>
      </w:r>
    </w:p>
  </w:footnote>
  <w:footnote w:id="1">
    <w:p w:rsidR="00E24198" w:rsidRDefault="00E24198">
      <w:r>
        <w:rPr>
          <w:rStyle w:val="FootnoteRef"/>
        </w:rPr>
        <w:footnoteRef/>
      </w:r>
      <w:r>
        <w:t>Dispatch and time step are used interchangeably.</w:t>
      </w:r>
    </w:p>
  </w:footnote>
  <w:footnote w:id="2">
    <w:p w:rsidR="00E24198" w:rsidRDefault="00E24198">
      <w:r>
        <w:rPr>
          <w:rStyle w:val="FootnoteRef"/>
        </w:rPr>
        <w:footnoteRef/>
      </w:r>
      <w:r>
        <w:t xml:space="preserve">There can be several optimal solutions available for each problem instance. However, it is deemed sufficient to inspect only one optimal trajectory per problem instance as there are </w:t>
      </w:r>
      <m:oMath>
        <m:sSub>
          <m:sSubPr>
            <m:ctrlPr>
              <w:rPr>
                <w:rFonts w:ascii="Cambria Math" w:hAnsi="Cambria Math"/>
              </w:rPr>
            </m:ctrlPr>
          </m:sSubPr>
          <m:e>
            <m:r>
              <w:rPr>
                <w:rFonts w:ascii="Cambria Math" w:hAnsi="Cambria Math"/>
              </w:rPr>
              <m:t>N</m:t>
            </m:r>
          </m:e>
          <m:sub>
            <m:r>
              <m:rPr>
                <m:sty m:val="p"/>
              </m:rPr>
              <w:rPr>
                <w:rFonts w:ascii="Cambria Math" w:hAnsi="Cambria Math"/>
              </w:rPr>
              <m:t>train</m:t>
            </m:r>
          </m:sub>
        </m:sSub>
        <m:r>
          <w:rPr>
            <w:rFonts w:ascii="Cambria Math" w:hAnsi="Cambria Math"/>
          </w:rPr>
          <m:t>=300</m:t>
        </m:r>
      </m:oMath>
      <w:r>
        <w:t xml:space="preserve"> independent instances which gives the training data variety.</w:t>
      </w:r>
    </w:p>
  </w:footnote>
  <w:footnote w:id="3">
    <w:p w:rsidR="00E24198" w:rsidRDefault="00E24198">
      <w:r>
        <w:rPr>
          <w:rStyle w:val="FootnoteRef"/>
        </w:rPr>
        <w:footnoteRef/>
      </w:r>
      <m:oMath>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=1</m:t>
        </m:r>
      </m:oMath>
      <w:r>
        <w:t xml:space="preserve"> and </w:t>
      </w:r>
      <m:oMath>
        <m:sSub>
          <m:sSubPr>
            <m:ctrlPr>
              <w:rPr>
                <w:rFonts w:ascii="Cambria Math" w:hAnsi="Cambria Math"/>
              </w:rPr>
            </m:ctrlPr>
          </m:sSubPr>
          <m:e>
            <m:r>
              <w:rPr>
                <w:rFonts w:ascii="Cambria Math" w:hAnsi="Cambria Math"/>
              </w:rPr>
              <m:t>β</m:t>
            </m:r>
          </m:e>
          <m:sub>
            <m:r>
              <w:rPr>
                <w:rFonts w:ascii="Cambria Math" w:hAnsi="Cambria Math"/>
              </w:rPr>
              <m:t>i</m:t>
            </m:r>
          </m:sub>
        </m:sSub>
        <m:r>
          <w:rPr>
            <w:rFonts w:ascii="Cambria Math" w:hAnsi="Cambria Math"/>
          </w:rPr>
          <m:t>=0,∀i&gt;0</m:t>
        </m:r>
      </m:oMath>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3FB05B8"/>
    <w:multiLevelType w:val="multilevel"/>
    <w:tmpl w:val="1AF2FA2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60D4D203"/>
    <w:multiLevelType w:val="multilevel"/>
    <w:tmpl w:val="01603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95EC1"/>
    <w:rsid w:val="00415E39"/>
    <w:rsid w:val="004E29B3"/>
    <w:rsid w:val="00590D07"/>
    <w:rsid w:val="005A3773"/>
    <w:rsid w:val="00710478"/>
    <w:rsid w:val="00784D58"/>
    <w:rsid w:val="008D6863"/>
    <w:rsid w:val="00993348"/>
    <w:rsid w:val="00B86B75"/>
    <w:rsid w:val="00BC48D5"/>
    <w:rsid w:val="00C36279"/>
    <w:rsid w:val="00E24198"/>
    <w:rsid w:val="00E315A3"/>
    <w:rsid w:val="00F74B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58C32C-4A3D-415F-AD76-00E0D07B2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17</Pages>
  <Words>8627</Words>
  <Characters>49174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Helga Ingimundadóttir</cp:lastModifiedBy>
  <cp:revision>2</cp:revision>
  <dcterms:created xsi:type="dcterms:W3CDTF">2016-04-25T22:15:00Z</dcterms:created>
  <dcterms:modified xsi:type="dcterms:W3CDTF">2016-04-25T23:04:00Z</dcterms:modified>
</cp:coreProperties>
</file>